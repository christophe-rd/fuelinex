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35412" w14:textId="0705B235" w:rsidR="008E4AF4" w:rsidRPr="000E7FC6" w:rsidRDefault="008E4AF4">
      <w:pPr>
        <w:rPr>
          <w:rFonts w:ascii="Times New Roman" w:hAnsi="Times New Roman" w:cs="Times New Roman"/>
          <w:b/>
          <w:bCs/>
        </w:rPr>
      </w:pPr>
      <w:r w:rsidRPr="000E7FC6">
        <w:rPr>
          <w:rFonts w:ascii="Times New Roman" w:hAnsi="Times New Roman" w:cs="Times New Roman"/>
          <w:b/>
          <w:bCs/>
        </w:rPr>
        <w:t>In</w:t>
      </w:r>
      <w:r w:rsidR="00A15198" w:rsidRPr="000E7FC6">
        <w:rPr>
          <w:rFonts w:ascii="Times New Roman" w:hAnsi="Times New Roman" w:cs="Times New Roman"/>
          <w:b/>
          <w:bCs/>
        </w:rPr>
        <w:t>troduction</w:t>
      </w:r>
    </w:p>
    <w:p w14:paraId="51D7E49D" w14:textId="46E1BC51" w:rsidR="000E7FC6" w:rsidRPr="000E7FC6" w:rsidRDefault="000E7FC6">
      <w:pPr>
        <w:rPr>
          <w:rFonts w:ascii="Times New Roman" w:hAnsi="Times New Roman" w:cs="Times New Roman"/>
          <w:b/>
          <w:bCs/>
        </w:rPr>
      </w:pPr>
      <w:r w:rsidRPr="000E7FC6">
        <w:rPr>
          <w:rFonts w:ascii="Times New Roman" w:hAnsi="Times New Roman" w:cs="Times New Roman"/>
          <w:b/>
          <w:bCs/>
        </w:rPr>
        <w:t>Context</w:t>
      </w:r>
    </w:p>
    <w:p w14:paraId="394923D4" w14:textId="34FA15ED" w:rsidR="000E7FC6" w:rsidRPr="000E7FC6" w:rsidRDefault="0039770A">
      <w:pPr>
        <w:rPr>
          <w:rFonts w:ascii="Times New Roman" w:hAnsi="Times New Roman" w:cs="Times New Roman"/>
        </w:rPr>
      </w:pPr>
      <w:r w:rsidRPr="000E7FC6">
        <w:rPr>
          <w:rFonts w:ascii="Times New Roman" w:hAnsi="Times New Roman" w:cs="Times New Roman"/>
        </w:rPr>
        <w:t xml:space="preserve">Plant phenology is the study of periodically recurring patterns of growth and development </w:t>
      </w:r>
      <w:r w:rsidR="00B76CBA">
        <w:rPr>
          <w:rFonts w:ascii="Times New Roman" w:hAnsi="Times New Roman" w:cs="Times New Roman"/>
        </w:rPr>
        <w:t>throughout</w:t>
      </w:r>
      <w:r w:rsidRPr="000E7FC6">
        <w:rPr>
          <w:rFonts w:ascii="Times New Roman" w:hAnsi="Times New Roman" w:cs="Times New Roman"/>
        </w:rPr>
        <w:t xml:space="preserve"> a year </w:t>
      </w:r>
      <w:r w:rsidR="005F7C18" w:rsidRPr="000E7FC6">
        <w:rPr>
          <w:rFonts w:ascii="Times New Roman" w:hAnsi="Times New Roman" w:cs="Times New Roman"/>
        </w:rPr>
        <w:fldChar w:fldCharType="begin"/>
      </w:r>
      <w:r w:rsidR="00F90309">
        <w:rPr>
          <w:rFonts w:ascii="Times New Roman" w:hAnsi="Times New Roman" w:cs="Times New Roman"/>
        </w:rPr>
        <w:instrText xml:space="preserve"> ADDIN ZOTERO_ITEM CSL_CITATION {"citationID":"np0ElAhA","properties":{"formattedCitation":"\\super 1\\nosupersub{}","plainCitation":"1","noteIndex":0},"citationItems":[{"id":3082,"uris":["http://zotero.org/users/11807912/items/CX52ARY4"],"itemData":{"id":3082,"type":"article-journal","abstract":"Plant phenology, the annually recurring sequence of plant developmental stages, is important for plant functioning and ecosystem services and their biophysical and biogeochemical feedbacks to the climate system. Plant phenology depends on temperature, and the current rapid climate change has revived interest in understanding and modeling the responses of plant phenology to the warming trend and the consequences thereof for ecosystems. Here, we review recent progresses in plant phenology and its interactions with climate change. Focusing on the start (leaf unfolding) and end (leaf coloring) of plant growing seasons, we show that the recent rapid expansion in ground- and remote sensing- based phenology data acquisition has been highly beneficial and has supported major advances in plant phenology research. Studies using multiple data sources and methods generally agree on the trends of advanced leaf unfolding and delayed leaf coloring due to climate change, yet these trends appear to have decelerated or even reversed in recent years. Our understanding of the mechanisms underlying the plant phenology responses to climate warming is still limited. The interactions between multiple drivers complicate the modeling and prediction of plant phenology changes. Furthermore, changes in plant phenology have important implications for ecosystem carbon cycles and ecosystem feedbacks to climate, yet the quantification of such impacts remains challenging. We suggest that future studies should primarily focus on using new observation tools to improve the understanding of tropical plant phenology, on improving process-based phenology modeling, and on the scaling of phenology from species to landscape-level.","container-title":"Global Change Biology","DOI":"10.1111/gcb.14619","ISSN":"1365-2486","issue":"6","language":"en","license":"© 2019 John Wiley &amp; Sons Ltd","note":"_eprint: https://onlinelibrary.wiley.com/doi/pdf/10.1111/gcb.14619","page":"1922-1940","source":"Wiley Online Library","title":"Plant phenology and global climate change: Current progresses and challenges","title-short":"Plant phenology and global climate change","volume":"25","author":[{"family":"Piao","given":"Shilong"},{"family":"Liu","given":"Qiang"},{"family":"Chen","given":"Anping"},{"family":"Janssens","given":"Ivan A."},{"family":"Fu","given":"Yongshuo"},{"family":"Dai","given":"Junhu"},{"family":"Liu","given":"Lingli"},{"family":"Lian","given":"Xu"},{"family":"Shen","given":"Miaogen"},{"family":"Zhu","given":"Xiaolin"}],"issued":{"date-parts":[["2019"]]}}}],"schema":"https://github.com/citation-style-language/schema/raw/master/csl-citation.json"} </w:instrText>
      </w:r>
      <w:r w:rsidR="005F7C18" w:rsidRPr="000E7FC6">
        <w:rPr>
          <w:rFonts w:ascii="Times New Roman" w:hAnsi="Times New Roman" w:cs="Times New Roman"/>
        </w:rPr>
        <w:fldChar w:fldCharType="separate"/>
      </w:r>
      <w:r w:rsidR="00F90309" w:rsidRPr="00F90309">
        <w:rPr>
          <w:rFonts w:ascii="Times New Roman" w:hAnsi="Times New Roman" w:cs="Times New Roman"/>
          <w:kern w:val="0"/>
          <w:vertAlign w:val="superscript"/>
          <w:lang w:val="en-US"/>
        </w:rPr>
        <w:t>1</w:t>
      </w:r>
      <w:r w:rsidR="005F7C18" w:rsidRPr="000E7FC6">
        <w:rPr>
          <w:rFonts w:ascii="Times New Roman" w:hAnsi="Times New Roman" w:cs="Times New Roman"/>
        </w:rPr>
        <w:fldChar w:fldCharType="end"/>
      </w:r>
      <w:r w:rsidRPr="000E7FC6">
        <w:rPr>
          <w:rFonts w:ascii="Times New Roman" w:hAnsi="Times New Roman" w:cs="Times New Roman"/>
        </w:rPr>
        <w:t>.</w:t>
      </w:r>
      <w:r w:rsidR="005F7C18" w:rsidRPr="000E7FC6">
        <w:rPr>
          <w:rFonts w:ascii="Times New Roman" w:hAnsi="Times New Roman" w:cs="Times New Roman"/>
        </w:rPr>
        <w:t xml:space="preserve"> </w:t>
      </w:r>
      <w:r w:rsidR="00B76CBA">
        <w:rPr>
          <w:rFonts w:ascii="Times New Roman" w:hAnsi="Times New Roman" w:cs="Times New Roman"/>
        </w:rPr>
        <w:t>Due to</w:t>
      </w:r>
      <w:r w:rsidR="005F7C18" w:rsidRPr="000E7FC6">
        <w:rPr>
          <w:rFonts w:ascii="Times New Roman" w:hAnsi="Times New Roman" w:cs="Times New Roman"/>
        </w:rPr>
        <w:t xml:space="preserve"> human</w:t>
      </w:r>
      <w:r w:rsidR="00B76CBA">
        <w:rPr>
          <w:rFonts w:ascii="Times New Roman" w:hAnsi="Times New Roman" w:cs="Times New Roman"/>
        </w:rPr>
        <w:t>-</w:t>
      </w:r>
      <w:r w:rsidR="005F7C18" w:rsidRPr="000E7FC6">
        <w:rPr>
          <w:rFonts w:ascii="Times New Roman" w:hAnsi="Times New Roman" w:cs="Times New Roman"/>
        </w:rPr>
        <w:t xml:space="preserve">induced climate change, </w:t>
      </w:r>
      <w:r w:rsidRPr="000E7FC6">
        <w:rPr>
          <w:rFonts w:ascii="Times New Roman" w:hAnsi="Times New Roman" w:cs="Times New Roman"/>
        </w:rPr>
        <w:t>significant</w:t>
      </w:r>
      <w:r w:rsidR="00B76CBA">
        <w:rPr>
          <w:rFonts w:ascii="Times New Roman" w:hAnsi="Times New Roman" w:cs="Times New Roman"/>
        </w:rPr>
        <w:t xml:space="preserve"> shifts in phenology</w:t>
      </w:r>
      <w:r w:rsidRPr="000E7FC6">
        <w:rPr>
          <w:rFonts w:ascii="Times New Roman" w:hAnsi="Times New Roman" w:cs="Times New Roman"/>
        </w:rPr>
        <w:t xml:space="preserve"> have already been observed and are expected </w:t>
      </w:r>
      <w:r w:rsidR="00B76CBA">
        <w:rPr>
          <w:rFonts w:ascii="Times New Roman" w:hAnsi="Times New Roman" w:cs="Times New Roman"/>
        </w:rPr>
        <w:t xml:space="preserve">to continue </w:t>
      </w:r>
      <w:r w:rsidRPr="000E7FC6">
        <w:rPr>
          <w:rFonts w:ascii="Times New Roman" w:hAnsi="Times New Roman" w:cs="Times New Roman"/>
        </w:rPr>
        <w:t>as temperature rises</w:t>
      </w:r>
      <w:r w:rsidR="002168AF">
        <w:rPr>
          <w:rFonts w:ascii="Times New Roman" w:hAnsi="Times New Roman" w:cs="Times New Roman"/>
        </w:rPr>
        <w:t xml:space="preserve"> </w:t>
      </w:r>
      <w:r w:rsidR="002168AF">
        <w:rPr>
          <w:rFonts w:ascii="Times New Roman" w:hAnsi="Times New Roman" w:cs="Times New Roman"/>
        </w:rPr>
        <w:fldChar w:fldCharType="begin"/>
      </w:r>
      <w:r w:rsidR="002168AF">
        <w:rPr>
          <w:rFonts w:ascii="Times New Roman" w:hAnsi="Times New Roman" w:cs="Times New Roman"/>
        </w:rPr>
        <w:instrText xml:space="preserve"> ADDIN ZOTERO_ITEM CSL_CITATION {"citationID":"5rssJeb8","properties":{"formattedCitation":"\\super 2\\nosupersub{}","plainCitation":"2","noteIndex":0},"citationItems":[{"id":3123,"uris":["http://zotero.org/users/11807912/items/36HHJLN8"],"itemData":{"id":3123,"type":"article-journal","abstract":"Advances in plant flowering and leafing times in response to warming are underpredicted by experimental warming studies.","container-title":"Nature","DOI":"10.1038/nature11014","ISSN":"1476-4687","issue":"7399","language":"en","license":"2012 Springer Nature Limited","note":"number: 7399\npublisher: Nature Publishing Group","page":"494-497","source":"www.nature.com","title":"Warming experiments underpredict plant phenological responses to climate change","volume":"485","author":[{"family":"Wolkovich","given":"E. M."},{"family":"Cook","given":"B. I."},{"family":"Allen","given":"J. M."},{"family":"Crimmins","given":"T. M."},{"family":"Betancourt","given":"J. L."},{"family":"Travers","given":"S. E."},{"family":"Pau","given":"S."},{"family":"Regetz","given":"J."},{"family":"Davies","given":"T. J."},{"family":"Kraft","given":"N. J. B."},{"family":"Ault","given":"T. R."},{"family":"Bolmgren","given":"K."},{"family":"Mazer","given":"S. J."},{"family":"McCabe","given":"G. J."},{"family":"McGill","given":"B. J."},{"family":"Parmesan","given":"C."},{"family":"Salamin","given":"N."},{"family":"Schwartz","given":"M. D."},{"family":"Cleland","given":"E. E."}],"issued":{"date-parts":[["2012",5]]}}}],"schema":"https://github.com/citation-style-language/schema/raw/master/csl-citation.json"} </w:instrText>
      </w:r>
      <w:r w:rsidR="002168AF">
        <w:rPr>
          <w:rFonts w:ascii="Times New Roman" w:hAnsi="Times New Roman" w:cs="Times New Roman"/>
        </w:rPr>
        <w:fldChar w:fldCharType="separate"/>
      </w:r>
      <w:r w:rsidR="002168AF" w:rsidRPr="002168AF">
        <w:rPr>
          <w:rFonts w:ascii="Times New Roman" w:hAnsi="Times New Roman" w:cs="Times New Roman"/>
          <w:kern w:val="0"/>
          <w:vertAlign w:val="superscript"/>
          <w:lang w:val="en-US"/>
        </w:rPr>
        <w:t>2</w:t>
      </w:r>
      <w:r w:rsidR="002168AF">
        <w:rPr>
          <w:rFonts w:ascii="Times New Roman" w:hAnsi="Times New Roman" w:cs="Times New Roman"/>
        </w:rPr>
        <w:fldChar w:fldCharType="end"/>
      </w:r>
      <w:r w:rsidR="00017637" w:rsidRPr="000E7FC6">
        <w:rPr>
          <w:rFonts w:ascii="Times New Roman" w:hAnsi="Times New Roman" w:cs="Times New Roman"/>
        </w:rPr>
        <w:t>.</w:t>
      </w:r>
      <w:r w:rsidR="00211F6F" w:rsidRPr="000E7FC6">
        <w:rPr>
          <w:rFonts w:ascii="Times New Roman" w:hAnsi="Times New Roman" w:cs="Times New Roman"/>
        </w:rPr>
        <w:t xml:space="preserve"> </w:t>
      </w:r>
      <w:commentRangeStart w:id="0"/>
      <w:r w:rsidR="00B76CBA" w:rsidRPr="00B76CBA">
        <w:rPr>
          <w:rFonts w:ascii="Times New Roman" w:hAnsi="Times New Roman" w:cs="Times New Roman"/>
        </w:rPr>
        <w:t>For example, there has already been an extension of the growing season in ecosystems worldwide, leading to substantial changes in plant phenology</w:t>
      </w:r>
      <w:commentRangeEnd w:id="0"/>
      <w:r w:rsidR="00862DE9">
        <w:rPr>
          <w:rStyle w:val="CommentReference"/>
        </w:rPr>
        <w:commentReference w:id="0"/>
      </w:r>
      <w:r w:rsidR="00211F6F" w:rsidRPr="000E7FC6">
        <w:rPr>
          <w:rFonts w:ascii="Times New Roman" w:hAnsi="Times New Roman" w:cs="Times New Roman"/>
        </w:rPr>
        <w:t xml:space="preserve"> </w:t>
      </w:r>
      <w:r w:rsidR="00211F6F" w:rsidRPr="000E7FC6">
        <w:rPr>
          <w:rFonts w:ascii="Times New Roman" w:hAnsi="Times New Roman" w:cs="Times New Roman"/>
        </w:rPr>
        <w:fldChar w:fldCharType="begin"/>
      </w:r>
      <w:r w:rsidR="002168AF">
        <w:rPr>
          <w:rFonts w:ascii="Times New Roman" w:hAnsi="Times New Roman" w:cs="Times New Roman"/>
        </w:rPr>
        <w:instrText xml:space="preserve"> ADDIN ZOTERO_ITEM CSL_CITATION {"citationID":"QwP5czqG","properties":{"formattedCitation":"\\super 1,3,4\\nosupersub{}","plainCitation":"1,3,4","noteIndex":0},"citationItems":[{"id":2986,"uris":["http://zotero.org/users/11807912/items/R2HALHWI"],"itemData":{"id":2986,"type":"article-journal","container-title":"Science","DOI":"10.1126/science.1186473","issue":"5972","note":"publisher: American Association for the Advancement of Science","page":"1461-1462","source":"science.org (Atypon)","title":"Phenology Under Global Warming","volume":"327","author":[{"family":"Körner","given":"Christian"},{"family":"Basler","given":"David"}],"issued":{"date-parts":[["2010",3,19]]}}},{"id":2977,"uris":["http://zotero.org/users/11807912/items/UHWEBKLT"],"itemData":{"id":2977,"type":"article-journal","abstract":"Changes in phenology (seasonal plant and animal activity driven by environmental factors) from year to year may be a sensitive and easily observable indicator of changes in the biosphere. We have analysed data from more than 30 years of observation in Europe, and found that spring events, such as leaf unfolding, have advanced by 6 days, whereas autumn events, such as leaf colouring, have been delayed by 4.8 days. This means that the average annual growing season has lengthened by 10.8 days since the early 1960s. These shifts can be attributed to changes in air temperature.","container-title":"Nature","DOI":"10.1038/17709","ISSN":"1476-4687","issue":"6721","language":"en","license":"1999 Macmillan Magazines Ltd.","note":"number: 6721\npublisher: Nature Publishing Group","page":"659-659","source":"www.nature.com","title":"Growing season extended in Europe","volume":"397","author":[{"family":"Menzel","given":"Annette"},{"family":"Fabian","given":"Peter"}],"issued":{"date-parts":[["1999",2]]}}},{"id":3082,"uris":["http://zotero.org/users/11807912/items/CX52ARY4"],"itemData":{"id":3082,"type":"article-journal","abstract":"Plant phenology, the annually recurring sequence of plant developmental stages, is important for plant functioning and ecosystem services and their biophysical and biogeochemical feedbacks to the climate system. Plant phenology depends on temperature, and the current rapid climate change has revived interest in understanding and modeling the responses of plant phenology to the warming trend and the consequences thereof for ecosystems. Here, we review recent progresses in plant phenology and its interactions with climate change. Focusing on the start (leaf unfolding) and end (leaf coloring) of plant growing seasons, we show that the recent rapid expansion in ground- and remote sensing- based phenology data acquisition has been highly beneficial and has supported major advances in plant phenology research. Studies using multiple data sources and methods generally agree on the trends of advanced leaf unfolding and delayed leaf coloring due to climate change, yet these trends appear to have decelerated or even reversed in recent years. Our understanding of the mechanisms underlying the plant phenology responses to climate warming is still limited. The interactions between multiple drivers complicate the modeling and prediction of plant phenology changes. Furthermore, changes in plant phenology have important implications for ecosystem carbon cycles and ecosystem feedbacks to climate, yet the quantification of such impacts remains challenging. We suggest that future studies should primarily focus on using new observation tools to improve the understanding of tropical plant phenology, on improving process-based phenology modeling, and on the scaling of phenology from species to landscape-level.","container-title":"Global Change Biology","DOI":"10.1111/gcb.14619","ISSN":"1365-2486","issue":"6","language":"en","license":"© 2019 John Wiley &amp; Sons Ltd","note":"_eprint: https://onlinelibrary.wiley.com/doi/pdf/10.1111/gcb.14619","page":"1922-1940","source":"Wiley Online Library","title":"Plant phenology and global climate change: Current progresses and challenges","title-short":"Plant phenology and global climate change","volume":"25","author":[{"family":"Piao","given":"Shilong"},{"family":"Liu","given":"Qiang"},{"family":"Chen","given":"Anping"},{"family":"Janssens","given":"Ivan A."},{"family":"Fu","given":"Yongshuo"},{"family":"Dai","given":"Junhu"},{"family":"Liu","given":"Lingli"},{"family":"Lian","given":"Xu"},{"family":"Shen","given":"Miaogen"},{"family":"Zhu","given":"Xiaolin"}],"issued":{"date-parts":[["2019"]]}}}],"schema":"https://github.com/citation-style-language/schema/raw/master/csl-citation.json"} </w:instrText>
      </w:r>
      <w:r w:rsidR="00211F6F" w:rsidRPr="000E7FC6">
        <w:rPr>
          <w:rFonts w:ascii="Times New Roman" w:hAnsi="Times New Roman" w:cs="Times New Roman"/>
        </w:rPr>
        <w:fldChar w:fldCharType="separate"/>
      </w:r>
      <w:r w:rsidR="002168AF" w:rsidRPr="002168AF">
        <w:rPr>
          <w:rFonts w:ascii="Times New Roman" w:hAnsi="Times New Roman" w:cs="Times New Roman"/>
          <w:kern w:val="0"/>
          <w:vertAlign w:val="superscript"/>
          <w:lang w:val="en-US"/>
        </w:rPr>
        <w:t>1,3,4</w:t>
      </w:r>
      <w:r w:rsidR="00211F6F" w:rsidRPr="000E7FC6">
        <w:rPr>
          <w:rFonts w:ascii="Times New Roman" w:hAnsi="Times New Roman" w:cs="Times New Roman"/>
        </w:rPr>
        <w:fldChar w:fldCharType="end"/>
      </w:r>
      <w:r w:rsidR="00211F6F" w:rsidRPr="000E7FC6">
        <w:rPr>
          <w:rFonts w:ascii="Times New Roman" w:hAnsi="Times New Roman" w:cs="Times New Roman"/>
        </w:rPr>
        <w:t xml:space="preserve">. </w:t>
      </w:r>
      <w:r w:rsidR="009A411A">
        <w:rPr>
          <w:rFonts w:ascii="Times New Roman" w:hAnsi="Times New Roman" w:cs="Times New Roman"/>
        </w:rPr>
        <w:t>In temperate and boreal forests, temperature</w:t>
      </w:r>
      <w:r w:rsidR="009A411A" w:rsidRPr="009A411A">
        <w:rPr>
          <w:rFonts w:ascii="Times New Roman" w:hAnsi="Times New Roman" w:cs="Times New Roman"/>
        </w:rPr>
        <w:t xml:space="preserve"> </w:t>
      </w:r>
      <w:commentRangeStart w:id="1"/>
      <w:r w:rsidR="00B76CBA">
        <w:rPr>
          <w:rFonts w:ascii="Times New Roman" w:hAnsi="Times New Roman" w:cs="Times New Roman"/>
        </w:rPr>
        <w:t>plays a crucial role</w:t>
      </w:r>
      <w:commentRangeEnd w:id="1"/>
      <w:r w:rsidR="00862DE9">
        <w:rPr>
          <w:rStyle w:val="CommentReference"/>
        </w:rPr>
        <w:commentReference w:id="1"/>
      </w:r>
      <w:r w:rsidR="00B76CBA">
        <w:rPr>
          <w:rFonts w:ascii="Times New Roman" w:hAnsi="Times New Roman" w:cs="Times New Roman"/>
        </w:rPr>
        <w:t xml:space="preserve"> in trees’ physiological activity. As spring temperature rises earlier and autumn is delayed, trees may cease this opportunity </w:t>
      </w:r>
      <w:commentRangeStart w:id="2"/>
      <w:r w:rsidR="00B76CBA">
        <w:rPr>
          <w:rFonts w:ascii="Times New Roman" w:hAnsi="Times New Roman" w:cs="Times New Roman"/>
        </w:rPr>
        <w:t xml:space="preserve">and take advantage </w:t>
      </w:r>
      <w:commentRangeEnd w:id="2"/>
      <w:r w:rsidR="00862DE9">
        <w:rPr>
          <w:rStyle w:val="CommentReference"/>
        </w:rPr>
        <w:commentReference w:id="2"/>
      </w:r>
      <w:r w:rsidR="00B76CBA">
        <w:rPr>
          <w:rFonts w:ascii="Times New Roman" w:hAnsi="Times New Roman" w:cs="Times New Roman"/>
        </w:rPr>
        <w:t xml:space="preserve">of these extra </w:t>
      </w:r>
      <w:r w:rsidR="006A03F2">
        <w:rPr>
          <w:rFonts w:ascii="Times New Roman" w:hAnsi="Times New Roman" w:cs="Times New Roman"/>
        </w:rPr>
        <w:t>days</w:t>
      </w:r>
      <w:r w:rsidR="008170CC">
        <w:rPr>
          <w:rFonts w:ascii="Times New Roman" w:hAnsi="Times New Roman" w:cs="Times New Roman"/>
        </w:rPr>
        <w:t xml:space="preserve"> </w:t>
      </w:r>
      <w:commentRangeStart w:id="3"/>
      <w:r w:rsidR="008170CC">
        <w:rPr>
          <w:rFonts w:ascii="Times New Roman" w:hAnsi="Times New Roman" w:cs="Times New Roman"/>
        </w:rPr>
        <w:fldChar w:fldCharType="begin"/>
      </w:r>
      <w:r w:rsidR="002168AF">
        <w:rPr>
          <w:rFonts w:ascii="Times New Roman" w:hAnsi="Times New Roman" w:cs="Times New Roman"/>
        </w:rPr>
        <w:instrText xml:space="preserve"> ADDIN ZOTERO_ITEM CSL_CITATION {"citationID":"eCZ3ioZL","properties":{"formattedCitation":"\\super 5,6\\nosupersub{}","plainCitation":"5,6","noteIndex":0},"citationItems":[{"id":3119,"uris":["http://zotero.org/users/11807912/items/B4I9FJMZ"],"itemData":{"id":3119,"type":"article-journal","abstract":"The effects of winter chilling, spring forcing temperature, and photoperiod on spring phenology are well known for many European and North American species, but the environmental cues that regulate the spring phenology of East Asian species have not yet been thoroughly investigated. Here, we conducted a growth chamber experiment to test the effects of chilling (controlled by different lengths of exposure to natural chilling conditions), forcing temperature (12, 15, or 18°C) and photoperiod (14 or 10 h) on first flowering date (FFD) of six woody species (three shrubs and three trees) native to East Asia. The three-way analysis of variance (ANOVA) separately for each species showed that the effects of chilling and forcing temperature were significant for almost all species (P &lt; 0.05). Averaged over all chilling and photoperiod treatments, the number of days until FFD decreased by 2.3–36.1 days when the forcing temperature increased by 3°C. More chilling days reduced the time to FFD by 0.7–26 days, when averaged over forcing and photoperiod treatments. A longer photoperiod could advance the FFD by 1.0–5.6 days, on average, but its effect was only significant for two species (including one tree and one shrub). The effects of forcing temperature and photoperiod interacted with chilling for half of the studied species, being stronger in the low chilling than high chilling treatment. These results could be explained by the theory and model of growing degree-days (GDD). Increased exposure to chilling coupled to a longer photoperiod reduced the GDD requirement for FFD, especially when plants grew under low chilling conditions. However, shrubs (except Viburnum dilatatum) had lower chilling and heat requirements than trees, suggesting that, by leafing out sooner, they engage in a more opportunistic life strategy to maximize their growing season, especially before canopy closure from trees' foliage. Our results confirmed the varying effects of these three cues on the flowering phenology of woody species native to East Asia. In future climate change scenarios, spring warming is likely to advance the spring phenology of those woody species, although the reduced chilling and shorter photoperiod may partly offset this spring warming effect.","container-title":"Frontiers in Plant Science","ISSN":"1664-462X","source":"Frontiers","title":"The Interactive Effects of Chilling, Photoperiod, and Forcing Temperature on Flowering Phenology of Temperate Woody Plants","URL":"https://www.frontiersin.org/articles/10.3389/fpls.2020.00443","volume":"11","author":[{"family":"Wang","given":"Huanjiong"},{"family":"Wang","given":"Hui"},{"family":"Ge","given":"Quansheng"},{"family":"Dai","given":"Junhu"}],"accessed":{"date-parts":[["2023",10,25]]},"issued":{"date-parts":[["2020"]]}}},{"id":3121,"uris":["http://zotero.org/users/11807912/items/WB86TB6M"],"itemData":{"id":3121,"type":"article-journal","abstract":"The timing of life-history events has a strong impact on ecosystems. Now, analysis of the phenology of temperate forests in the eastern US indicates that in the case of an earlier spring and a later autumn, carbon uptake (photosynthesis) increases considerably more than carbon release (respiration).","container-title":"Nature Climate Change","DOI":"10.1038/nclimate2253","ISSN":"1758-6798","issue":"7","journalAbbreviation":"Nature Clim Change","language":"en","license":"2014 Springer Nature Limited","note":"number: 7\npublisher: Nature Publishing Group","page":"598-604","source":"www.nature.com","title":"Net carbon uptake has increased through warming-induced changes in temperate forest phenology","volume":"4","author":[{"family":"Keenan","given":"Trevor F."},{"family":"Gray","given":"Josh"},{"family":"Friedl","given":"Mark A."},{"family":"Toomey","given":"Michael"},{"family":"Bohrer","given":"Gil"},{"family":"Hollinger","given":"David Y."},{"family":"Munger","given":"J. William"},{"family":"O’Keefe","given":"John"},{"family":"Schmid","given":"Hans Peter"},{"family":"Wing","given":"Ian Sue"},{"family":"Yang","given":"Bai"},{"family":"Richardson","given":"Andrew D."}],"issued":{"date-parts":[["2014",7]]}}}],"schema":"https://github.com/citation-style-language/schema/raw/master/csl-citation.json"} </w:instrText>
      </w:r>
      <w:r w:rsidR="008170CC">
        <w:rPr>
          <w:rFonts w:ascii="Times New Roman" w:hAnsi="Times New Roman" w:cs="Times New Roman"/>
        </w:rPr>
        <w:fldChar w:fldCharType="separate"/>
      </w:r>
      <w:r w:rsidR="002168AF" w:rsidRPr="002168AF">
        <w:rPr>
          <w:rFonts w:ascii="Times New Roman" w:hAnsi="Times New Roman" w:cs="Times New Roman"/>
          <w:kern w:val="0"/>
          <w:vertAlign w:val="superscript"/>
          <w:lang w:val="en-US"/>
        </w:rPr>
        <w:t>5,6</w:t>
      </w:r>
      <w:r w:rsidR="008170CC">
        <w:rPr>
          <w:rFonts w:ascii="Times New Roman" w:hAnsi="Times New Roman" w:cs="Times New Roman"/>
        </w:rPr>
        <w:fldChar w:fldCharType="end"/>
      </w:r>
      <w:commentRangeEnd w:id="3"/>
      <w:r w:rsidR="00DE1308">
        <w:rPr>
          <w:rStyle w:val="CommentReference"/>
        </w:rPr>
        <w:commentReference w:id="3"/>
      </w:r>
      <w:r w:rsidR="006A03F2">
        <w:rPr>
          <w:rFonts w:ascii="Times New Roman" w:hAnsi="Times New Roman" w:cs="Times New Roman"/>
        </w:rPr>
        <w:t>.</w:t>
      </w:r>
    </w:p>
    <w:p w14:paraId="7BAB6D9B" w14:textId="77777777" w:rsidR="000E7FC6" w:rsidRPr="000E7FC6" w:rsidRDefault="000E7FC6">
      <w:pPr>
        <w:rPr>
          <w:rFonts w:ascii="Times New Roman" w:hAnsi="Times New Roman" w:cs="Times New Roman"/>
          <w:b/>
          <w:bCs/>
        </w:rPr>
      </w:pPr>
      <w:r w:rsidRPr="000E7FC6">
        <w:rPr>
          <w:rFonts w:ascii="Times New Roman" w:hAnsi="Times New Roman" w:cs="Times New Roman"/>
          <w:b/>
          <w:bCs/>
        </w:rPr>
        <w:t>Hypothesis</w:t>
      </w:r>
    </w:p>
    <w:p w14:paraId="3C356F2A" w14:textId="3A9C96B0" w:rsidR="00B76CBA" w:rsidRPr="000E7FC6" w:rsidRDefault="009A411A">
      <w:pPr>
        <w:rPr>
          <w:rFonts w:ascii="Times New Roman" w:hAnsi="Times New Roman" w:cs="Times New Roman"/>
        </w:rPr>
      </w:pPr>
      <w:r>
        <w:rPr>
          <w:rFonts w:ascii="Times New Roman" w:hAnsi="Times New Roman" w:cs="Times New Roman"/>
        </w:rPr>
        <w:t>I</w:t>
      </w:r>
      <w:r w:rsidR="00017637" w:rsidRPr="000E7FC6">
        <w:rPr>
          <w:rFonts w:ascii="Times New Roman" w:hAnsi="Times New Roman" w:cs="Times New Roman"/>
        </w:rPr>
        <w:t xml:space="preserve"> hypothesize that </w:t>
      </w:r>
      <w:r w:rsidR="00B76CBA">
        <w:rPr>
          <w:rFonts w:ascii="Times New Roman" w:hAnsi="Times New Roman" w:cs="Times New Roman"/>
        </w:rPr>
        <w:t xml:space="preserve">an extension of the </w:t>
      </w:r>
      <w:r w:rsidR="00017637" w:rsidRPr="000E7FC6">
        <w:rPr>
          <w:rFonts w:ascii="Times New Roman" w:hAnsi="Times New Roman" w:cs="Times New Roman"/>
        </w:rPr>
        <w:t xml:space="preserve">growing season </w:t>
      </w:r>
      <w:r w:rsidR="00B76CBA">
        <w:rPr>
          <w:rFonts w:ascii="Times New Roman" w:hAnsi="Times New Roman" w:cs="Times New Roman"/>
        </w:rPr>
        <w:t xml:space="preserve">could enhance </w:t>
      </w:r>
      <w:r>
        <w:rPr>
          <w:rFonts w:ascii="Times New Roman" w:hAnsi="Times New Roman" w:cs="Times New Roman"/>
        </w:rPr>
        <w:t xml:space="preserve">a </w:t>
      </w:r>
      <w:r w:rsidR="00502804" w:rsidRPr="000E7FC6">
        <w:rPr>
          <w:rFonts w:ascii="Times New Roman" w:hAnsi="Times New Roman" w:cs="Times New Roman"/>
        </w:rPr>
        <w:t>tree’s</w:t>
      </w:r>
      <w:r w:rsidR="00B76CBA">
        <w:rPr>
          <w:rFonts w:ascii="Times New Roman" w:hAnsi="Times New Roman" w:cs="Times New Roman"/>
        </w:rPr>
        <w:t xml:space="preserve"> capacity</w:t>
      </w:r>
      <w:r w:rsidR="00502804" w:rsidRPr="000E7FC6">
        <w:rPr>
          <w:rFonts w:ascii="Times New Roman" w:hAnsi="Times New Roman" w:cs="Times New Roman"/>
        </w:rPr>
        <w:t xml:space="preserve"> to accumulate </w:t>
      </w:r>
      <w:commentRangeStart w:id="4"/>
      <w:r w:rsidR="00502804" w:rsidRPr="000E7FC6">
        <w:rPr>
          <w:rFonts w:ascii="Times New Roman" w:hAnsi="Times New Roman" w:cs="Times New Roman"/>
        </w:rPr>
        <w:t>carbohydrate</w:t>
      </w:r>
      <w:r w:rsidR="00B76CBA">
        <w:rPr>
          <w:rFonts w:ascii="Times New Roman" w:hAnsi="Times New Roman" w:cs="Times New Roman"/>
        </w:rPr>
        <w:t>s</w:t>
      </w:r>
      <w:commentRangeEnd w:id="4"/>
      <w:r w:rsidR="00862DE9">
        <w:rPr>
          <w:rStyle w:val="CommentReference"/>
        </w:rPr>
        <w:commentReference w:id="4"/>
      </w:r>
      <w:r w:rsidR="00502804" w:rsidRPr="000E7FC6">
        <w:rPr>
          <w:rFonts w:ascii="Times New Roman" w:hAnsi="Times New Roman" w:cs="Times New Roman"/>
        </w:rPr>
        <w:t xml:space="preserve">. </w:t>
      </w:r>
      <w:r w:rsidR="00B76CBA">
        <w:rPr>
          <w:rFonts w:ascii="Times New Roman" w:hAnsi="Times New Roman" w:cs="Times New Roman"/>
        </w:rPr>
        <w:t xml:space="preserve">Trees that seize </w:t>
      </w:r>
      <w:r w:rsidR="000E7FC6" w:rsidRPr="000E7FC6">
        <w:rPr>
          <w:rFonts w:ascii="Times New Roman" w:hAnsi="Times New Roman" w:cs="Times New Roman"/>
        </w:rPr>
        <w:t xml:space="preserve">this opportunity </w:t>
      </w:r>
      <w:r w:rsidR="00B76CBA" w:rsidRPr="00B76CBA">
        <w:rPr>
          <w:rFonts w:ascii="Times New Roman" w:hAnsi="Times New Roman" w:cs="Times New Roman"/>
        </w:rPr>
        <w:t>may experience increased growth in the subsequent growing season</w:t>
      </w:r>
      <w:r w:rsidR="00B76CBA">
        <w:rPr>
          <w:rFonts w:ascii="Times New Roman" w:hAnsi="Times New Roman" w:cs="Times New Roman"/>
        </w:rPr>
        <w:t>.</w:t>
      </w:r>
      <w:r w:rsidR="00B76CBA" w:rsidRPr="00B76CBA">
        <w:t xml:space="preserve"> </w:t>
      </w:r>
      <w:commentRangeStart w:id="5"/>
      <w:r w:rsidR="002168AF">
        <w:t>Thus, d</w:t>
      </w:r>
      <w:r w:rsidR="008170CC">
        <w:rPr>
          <w:rFonts w:ascii="Times New Roman" w:hAnsi="Times New Roman" w:cs="Times New Roman"/>
        </w:rPr>
        <w:t xml:space="preserve">aily mean temperature </w:t>
      </w:r>
      <w:r w:rsidR="00B76CBA" w:rsidRPr="00B76CBA">
        <w:rPr>
          <w:rFonts w:ascii="Times New Roman" w:hAnsi="Times New Roman" w:cs="Times New Roman"/>
        </w:rPr>
        <w:t>significantly impact the timing of leaf senescence in trees</w:t>
      </w:r>
      <w:commentRangeEnd w:id="5"/>
      <w:r w:rsidR="00DE1308">
        <w:rPr>
          <w:rStyle w:val="CommentReference"/>
        </w:rPr>
        <w:commentReference w:id="5"/>
      </w:r>
      <w:r w:rsidR="002168AF">
        <w:rPr>
          <w:rFonts w:ascii="Times New Roman" w:hAnsi="Times New Roman" w:cs="Times New Roman"/>
        </w:rPr>
        <w:t xml:space="preserve"> </w:t>
      </w:r>
      <w:r w:rsidR="002168AF">
        <w:rPr>
          <w:rFonts w:ascii="Times New Roman" w:hAnsi="Times New Roman" w:cs="Times New Roman"/>
        </w:rPr>
        <w:fldChar w:fldCharType="begin"/>
      </w:r>
      <w:r w:rsidR="002168AF">
        <w:rPr>
          <w:rFonts w:ascii="Times New Roman" w:hAnsi="Times New Roman" w:cs="Times New Roman"/>
        </w:rPr>
        <w:instrText xml:space="preserve"> ADDIN ZOTERO_ITEM CSL_CITATION {"citationID":"uzU8XXmv","properties":{"formattedCitation":"\\super 7\\nosupersub{}","plainCitation":"7","noteIndex":0},"citationItems":[{"id":3125,"uris":["http://zotero.org/users/11807912/items/BMHJBFSU"],"itemData":{"id":3125,"type":"article-journal","abstract":"Anthropogenic climate change has altered temperate forest phenology, but how these trends will play out in the future is controversial. We measured the effect of experimental warming of 0.6–5.0 °C on the phenology of a diverse suite of 11 plant species in the deciduous forest understory (Duke Forest, North Carolina, USA) in a relatively warm year (2011) and a colder year (2013). Our primary goal was to dissect how temperature affects timing of spring budburst, flowering, and autumn leaf coloring for functional groups with different growth habits, phenological niches, and xylem anatomy. Warming advanced budburst of six deciduous woody species by 5–15 days and delayed leaf coloring by 18–21 days, resulting in an extension of the growing season by as much as 20–29 days. Spring temperature accumulation was strongly correlated with budburst date, but temperature alone cannot explain the diverse budburst responses observed among plant functional types. Ring-porous trees showed a consistent temperature response pattern across years, suggesting these species are sensitive to photoperiod. Conversely, diffuse-porous species responded differently between years, suggesting winter chilling may be more important in regulating budburst. Budburst of the ring-porous Quercus alba responded nonlinearly to warming, suggesting evolutionary constraints may limit changes in phenology, and therefore productivity, in the future. Warming caused a divergence in flowering times among species in the forest community, resulting in a longer flowering season by 10-16 days. Temperature was a good predictor of flowering for only four of the seven species studied here. Observations of interannual temperature variability overpredicted flowering responses in spring-blooming species, relative to our warming experiment, and did not consistently predict even the direction of flowering shifts. Experiments that push temperatures beyond historic variation are indispensable for improving predictions of future changes in phenology.","container-title":"Global Change Biology","DOI":"10.1111/gcb.12919","ISSN":"1365-2486","issue":"8","language":"en","license":"© 2015 John Wiley &amp; Sons Ltd","note":"_eprint: https://onlinelibrary.wiley.com/doi/pdf/10.1111/gcb.12919","page":"3138-3151","source":"Wiley Online Library","title":"Temperature alone does not explain phenological variation of diverse temperate plants under experimental warming","volume":"21","author":[{"family":"Marchin","given":"Renée M."},{"family":"Salk","given":"Carl F."},{"family":"Hoffmann","given":"William A."},{"family":"Dunn","given":"Robert R."}],"issued":{"date-parts":[["2015"]]}}}],"schema":"https://github.com/citation-style-language/schema/raw/master/csl-citation.json"} </w:instrText>
      </w:r>
      <w:r w:rsidR="002168AF">
        <w:rPr>
          <w:rFonts w:ascii="Times New Roman" w:hAnsi="Times New Roman" w:cs="Times New Roman"/>
        </w:rPr>
        <w:fldChar w:fldCharType="separate"/>
      </w:r>
      <w:r w:rsidR="002168AF" w:rsidRPr="002168AF">
        <w:rPr>
          <w:rFonts w:ascii="Times New Roman" w:hAnsi="Times New Roman" w:cs="Times New Roman"/>
          <w:kern w:val="0"/>
          <w:vertAlign w:val="superscript"/>
          <w:lang w:val="en-US"/>
        </w:rPr>
        <w:t>7</w:t>
      </w:r>
      <w:r w:rsidR="002168AF">
        <w:rPr>
          <w:rFonts w:ascii="Times New Roman" w:hAnsi="Times New Roman" w:cs="Times New Roman"/>
        </w:rPr>
        <w:fldChar w:fldCharType="end"/>
      </w:r>
      <w:r w:rsidR="00B76CBA" w:rsidRPr="00B76CBA">
        <w:rPr>
          <w:rFonts w:ascii="Times New Roman" w:hAnsi="Times New Roman" w:cs="Times New Roman"/>
        </w:rPr>
        <w:t>. With this insight</w:t>
      </w:r>
      <w:r w:rsidR="00B76CBA">
        <w:rPr>
          <w:rFonts w:ascii="Times New Roman" w:hAnsi="Times New Roman" w:cs="Times New Roman"/>
        </w:rPr>
        <w:t xml:space="preserve">, I </w:t>
      </w:r>
      <w:commentRangeStart w:id="6"/>
      <w:r w:rsidR="00B76CBA" w:rsidRPr="00B76CBA">
        <w:rPr>
          <w:rFonts w:ascii="Times New Roman" w:hAnsi="Times New Roman" w:cs="Times New Roman"/>
        </w:rPr>
        <w:t xml:space="preserve">postulate </w:t>
      </w:r>
      <w:commentRangeEnd w:id="6"/>
      <w:r w:rsidR="00DE1308">
        <w:rPr>
          <w:rStyle w:val="CommentReference"/>
        </w:rPr>
        <w:commentReference w:id="6"/>
      </w:r>
      <w:proofErr w:type="gramStart"/>
      <w:r w:rsidR="00B76CBA" w:rsidRPr="00B76CBA">
        <w:rPr>
          <w:rFonts w:ascii="Times New Roman" w:hAnsi="Times New Roman" w:cs="Times New Roman"/>
        </w:rPr>
        <w:t>that trees</w:t>
      </w:r>
      <w:proofErr w:type="gramEnd"/>
      <w:r w:rsidR="00B76CBA" w:rsidRPr="00B76CBA">
        <w:rPr>
          <w:rFonts w:ascii="Times New Roman" w:hAnsi="Times New Roman" w:cs="Times New Roman"/>
        </w:rPr>
        <w:t xml:space="preserve"> capable of accumulating nutrients, like nitrogen,</w:t>
      </w:r>
      <w:r w:rsidR="00B76CBA">
        <w:rPr>
          <w:rFonts w:ascii="Times New Roman" w:hAnsi="Times New Roman" w:cs="Times New Roman"/>
        </w:rPr>
        <w:t xml:space="preserve"> after leaf senescence</w:t>
      </w:r>
      <w:r w:rsidR="00B76CBA" w:rsidRPr="00B76CBA">
        <w:rPr>
          <w:rFonts w:ascii="Times New Roman" w:hAnsi="Times New Roman" w:cs="Times New Roman"/>
        </w:rPr>
        <w:t xml:space="preserve">, might exhibit growth </w:t>
      </w:r>
      <w:r w:rsidR="00B76CBA">
        <w:rPr>
          <w:rFonts w:ascii="Times New Roman" w:hAnsi="Times New Roman" w:cs="Times New Roman"/>
        </w:rPr>
        <w:t>increment</w:t>
      </w:r>
      <w:r w:rsidR="00B76CBA" w:rsidRPr="00B76CBA">
        <w:rPr>
          <w:rFonts w:ascii="Times New Roman" w:hAnsi="Times New Roman" w:cs="Times New Roman"/>
        </w:rPr>
        <w:t xml:space="preserve"> in the following growing </w:t>
      </w:r>
      <w:commentRangeStart w:id="7"/>
      <w:r w:rsidR="00B76CBA" w:rsidRPr="00B76CBA">
        <w:rPr>
          <w:rFonts w:ascii="Times New Roman" w:hAnsi="Times New Roman" w:cs="Times New Roman"/>
        </w:rPr>
        <w:t>season</w:t>
      </w:r>
      <w:commentRangeEnd w:id="7"/>
      <w:r w:rsidR="00DE1308">
        <w:rPr>
          <w:rStyle w:val="CommentReference"/>
        </w:rPr>
        <w:commentReference w:id="7"/>
      </w:r>
      <w:r w:rsidR="00B76CBA" w:rsidRPr="00B76CBA">
        <w:rPr>
          <w:rFonts w:ascii="Times New Roman" w:hAnsi="Times New Roman" w:cs="Times New Roman"/>
        </w:rPr>
        <w:t>.</w:t>
      </w:r>
      <w:ins w:id="8" w:author="Frederik Baumgarten" w:date="2023-10-26T13:36:00Z">
        <w:r w:rsidR="00DE1308">
          <w:rPr>
            <w:rFonts w:ascii="Times New Roman" w:hAnsi="Times New Roman" w:cs="Times New Roman"/>
          </w:rPr>
          <w:t xml:space="preserve"> </w:t>
        </w:r>
      </w:ins>
    </w:p>
    <w:p w14:paraId="3C4563D4" w14:textId="440F08B9" w:rsidR="00A15198" w:rsidRDefault="000E7FC6">
      <w:pPr>
        <w:rPr>
          <w:rFonts w:ascii="Times New Roman" w:hAnsi="Times New Roman" w:cs="Times New Roman"/>
          <w:b/>
          <w:bCs/>
        </w:rPr>
      </w:pPr>
      <w:r>
        <w:rPr>
          <w:rFonts w:ascii="Times New Roman" w:hAnsi="Times New Roman" w:cs="Times New Roman"/>
          <w:b/>
          <w:bCs/>
        </w:rPr>
        <w:t>Objectives</w:t>
      </w:r>
    </w:p>
    <w:p w14:paraId="11536836" w14:textId="441A0E23" w:rsidR="00F90309" w:rsidRPr="00B76CBA" w:rsidRDefault="006A03F2" w:rsidP="00B76CBA">
      <w:pPr>
        <w:rPr>
          <w:rFonts w:ascii="Times New Roman" w:hAnsi="Times New Roman" w:cs="Times New Roman"/>
        </w:rPr>
      </w:pPr>
      <w:r>
        <w:rPr>
          <w:rFonts w:ascii="Times New Roman" w:hAnsi="Times New Roman" w:cs="Times New Roman"/>
        </w:rPr>
        <w:t>First, I aim to a</w:t>
      </w:r>
      <w:r w:rsidR="00B76CBA" w:rsidRPr="00B76CBA">
        <w:rPr>
          <w:rFonts w:ascii="Times New Roman" w:hAnsi="Times New Roman" w:cs="Times New Roman"/>
        </w:rPr>
        <w:t xml:space="preserve">ssess the phenological </w:t>
      </w:r>
      <w:commentRangeStart w:id="9"/>
      <w:r w:rsidR="00B76CBA" w:rsidRPr="00B76CBA">
        <w:rPr>
          <w:rFonts w:ascii="Times New Roman" w:hAnsi="Times New Roman" w:cs="Times New Roman"/>
        </w:rPr>
        <w:t xml:space="preserve">adaptability </w:t>
      </w:r>
      <w:commentRangeEnd w:id="9"/>
      <w:r w:rsidR="00714313">
        <w:rPr>
          <w:rStyle w:val="CommentReference"/>
        </w:rPr>
        <w:commentReference w:id="9"/>
      </w:r>
      <w:r w:rsidR="00B76CBA" w:rsidRPr="00B76CBA">
        <w:rPr>
          <w:rFonts w:ascii="Times New Roman" w:hAnsi="Times New Roman" w:cs="Times New Roman"/>
        </w:rPr>
        <w:t>of trees to an extended growing season.</w:t>
      </w:r>
      <w:r>
        <w:rPr>
          <w:rFonts w:ascii="Times New Roman" w:hAnsi="Times New Roman" w:cs="Times New Roman"/>
        </w:rPr>
        <w:t xml:space="preserve"> Secondly, I will d</w:t>
      </w:r>
      <w:r w:rsidR="00F90309" w:rsidRPr="00B76CBA">
        <w:rPr>
          <w:rFonts w:ascii="Times New Roman" w:hAnsi="Times New Roman" w:cs="Times New Roman"/>
        </w:rPr>
        <w:t xml:space="preserve">etermine whether trees can </w:t>
      </w:r>
      <w:r w:rsidR="00B76CBA">
        <w:rPr>
          <w:rFonts w:ascii="Times New Roman" w:hAnsi="Times New Roman" w:cs="Times New Roman"/>
        </w:rPr>
        <w:t>absorb</w:t>
      </w:r>
      <w:r w:rsidR="00F90309" w:rsidRPr="00B76CBA">
        <w:rPr>
          <w:rFonts w:ascii="Times New Roman" w:hAnsi="Times New Roman" w:cs="Times New Roman"/>
        </w:rPr>
        <w:t xml:space="preserve"> nutrients </w:t>
      </w:r>
      <w:r>
        <w:rPr>
          <w:rFonts w:ascii="Times New Roman" w:hAnsi="Times New Roman" w:cs="Times New Roman"/>
        </w:rPr>
        <w:t xml:space="preserve">beyond their </w:t>
      </w:r>
      <w:r w:rsidR="00F90309" w:rsidRPr="00B76CBA">
        <w:rPr>
          <w:rFonts w:ascii="Times New Roman" w:hAnsi="Times New Roman" w:cs="Times New Roman"/>
        </w:rPr>
        <w:t>theoretical growing season.</w:t>
      </w:r>
      <w:ins w:id="10" w:author="Frederik Baumgarten" w:date="2023-10-26T13:42:00Z">
        <w:r w:rsidR="00714313">
          <w:rPr>
            <w:rFonts w:ascii="Times New Roman" w:hAnsi="Times New Roman" w:cs="Times New Roman"/>
          </w:rPr>
          <w:t xml:space="preserve"> And if increased storage pools translate into more growth in the following growing season</w:t>
        </w:r>
      </w:ins>
      <w:ins w:id="11" w:author="Frederik Baumgarten" w:date="2023-10-26T13:43:00Z">
        <w:r w:rsidR="00714313">
          <w:rPr>
            <w:rFonts w:ascii="Times New Roman" w:hAnsi="Times New Roman" w:cs="Times New Roman"/>
          </w:rPr>
          <w:t>…</w:t>
        </w:r>
      </w:ins>
    </w:p>
    <w:p w14:paraId="1BF2C5E6" w14:textId="1726883E" w:rsidR="00A15198" w:rsidRPr="000E7FC6" w:rsidRDefault="00A15198">
      <w:pPr>
        <w:rPr>
          <w:rFonts w:ascii="Times New Roman" w:hAnsi="Times New Roman" w:cs="Times New Roman"/>
          <w:b/>
          <w:bCs/>
        </w:rPr>
      </w:pPr>
      <w:r w:rsidRPr="000E7FC6">
        <w:rPr>
          <w:rFonts w:ascii="Times New Roman" w:hAnsi="Times New Roman" w:cs="Times New Roman"/>
          <w:b/>
          <w:bCs/>
        </w:rPr>
        <w:t>Methodology</w:t>
      </w:r>
    </w:p>
    <w:p w14:paraId="56532E56" w14:textId="28A0B241" w:rsidR="006A03F2" w:rsidRDefault="00703739">
      <w:pPr>
        <w:rPr>
          <w:rFonts w:ascii="Times New Roman" w:hAnsi="Times New Roman" w:cs="Times New Roman"/>
        </w:rPr>
      </w:pPr>
      <w:r w:rsidRPr="000E7FC6">
        <w:rPr>
          <w:rFonts w:ascii="Times New Roman" w:hAnsi="Times New Roman" w:cs="Times New Roman"/>
        </w:rPr>
        <w:t xml:space="preserve">First, </w:t>
      </w:r>
      <w:commentRangeStart w:id="12"/>
      <w:r w:rsidRPr="000E7FC6">
        <w:rPr>
          <w:rFonts w:ascii="Times New Roman" w:hAnsi="Times New Roman" w:cs="Times New Roman"/>
        </w:rPr>
        <w:t xml:space="preserve">we </w:t>
      </w:r>
      <w:commentRangeEnd w:id="12"/>
      <w:r w:rsidR="00714313">
        <w:rPr>
          <w:rStyle w:val="CommentReference"/>
        </w:rPr>
        <w:commentReference w:id="12"/>
      </w:r>
      <w:r w:rsidRPr="000E7FC6">
        <w:rPr>
          <w:rFonts w:ascii="Times New Roman" w:hAnsi="Times New Roman" w:cs="Times New Roman"/>
        </w:rPr>
        <w:t xml:space="preserve">will </w:t>
      </w:r>
      <w:r w:rsidR="006A03F2">
        <w:rPr>
          <w:rFonts w:ascii="Times New Roman" w:hAnsi="Times New Roman" w:cs="Times New Roman"/>
        </w:rPr>
        <w:t>manipulate</w:t>
      </w:r>
      <w:r w:rsidRPr="000E7FC6">
        <w:rPr>
          <w:rFonts w:ascii="Times New Roman" w:hAnsi="Times New Roman" w:cs="Times New Roman"/>
        </w:rPr>
        <w:t xml:space="preserve"> spring and autumn temperature by </w:t>
      </w:r>
      <w:r w:rsidR="006A03F2">
        <w:rPr>
          <w:rFonts w:ascii="Times New Roman" w:hAnsi="Times New Roman" w:cs="Times New Roman"/>
        </w:rPr>
        <w:t>subjecting</w:t>
      </w:r>
      <w:r w:rsidRPr="000E7FC6">
        <w:rPr>
          <w:rFonts w:ascii="Times New Roman" w:hAnsi="Times New Roman" w:cs="Times New Roman"/>
        </w:rPr>
        <w:t xml:space="preserve"> </w:t>
      </w:r>
      <w:r w:rsidR="00F90309">
        <w:rPr>
          <w:rFonts w:ascii="Times New Roman" w:hAnsi="Times New Roman" w:cs="Times New Roman"/>
        </w:rPr>
        <w:t xml:space="preserve">10 different </w:t>
      </w:r>
      <w:r w:rsidRPr="000E7FC6">
        <w:rPr>
          <w:rFonts w:ascii="Times New Roman" w:hAnsi="Times New Roman" w:cs="Times New Roman"/>
        </w:rPr>
        <w:t>tree</w:t>
      </w:r>
      <w:r w:rsidR="00F90309">
        <w:rPr>
          <w:rFonts w:ascii="Times New Roman" w:hAnsi="Times New Roman" w:cs="Times New Roman"/>
        </w:rPr>
        <w:t xml:space="preserve"> species </w:t>
      </w:r>
      <w:del w:id="13" w:author="Frederik Baumgarten" w:date="2023-10-26T13:45:00Z">
        <w:r w:rsidRPr="000E7FC6" w:rsidDel="00714313">
          <w:rPr>
            <w:rFonts w:ascii="Times New Roman" w:hAnsi="Times New Roman" w:cs="Times New Roman"/>
          </w:rPr>
          <w:delText xml:space="preserve">in </w:delText>
        </w:r>
      </w:del>
      <w:ins w:id="14" w:author="Frederik Baumgarten" w:date="2023-10-26T13:45:00Z">
        <w:r w:rsidR="00714313">
          <w:rPr>
            <w:rFonts w:ascii="Times New Roman" w:hAnsi="Times New Roman" w:cs="Times New Roman"/>
          </w:rPr>
          <w:t>to</w:t>
        </w:r>
        <w:r w:rsidR="00714313" w:rsidRPr="000E7FC6">
          <w:rPr>
            <w:rFonts w:ascii="Times New Roman" w:hAnsi="Times New Roman" w:cs="Times New Roman"/>
          </w:rPr>
          <w:t xml:space="preserve"> </w:t>
        </w:r>
      </w:ins>
      <w:r w:rsidR="006A03F2">
        <w:rPr>
          <w:rFonts w:ascii="Times New Roman" w:hAnsi="Times New Roman" w:cs="Times New Roman"/>
        </w:rPr>
        <w:t xml:space="preserve">controlled conditions </w:t>
      </w:r>
      <w:del w:id="15" w:author="Frederik Baumgarten" w:date="2023-10-26T13:45:00Z">
        <w:r w:rsidR="006A03F2" w:rsidDel="00714313">
          <w:rPr>
            <w:rFonts w:ascii="Times New Roman" w:hAnsi="Times New Roman" w:cs="Times New Roman"/>
          </w:rPr>
          <w:delText>in UBC’s</w:delText>
        </w:r>
      </w:del>
      <w:ins w:id="16" w:author="Frederik Baumgarten" w:date="2023-10-26T13:45:00Z">
        <w:r w:rsidR="00714313">
          <w:rPr>
            <w:rFonts w:ascii="Times New Roman" w:hAnsi="Times New Roman" w:cs="Times New Roman"/>
          </w:rPr>
          <w:t>using</w:t>
        </w:r>
      </w:ins>
      <w:r w:rsidR="006A03F2">
        <w:rPr>
          <w:rFonts w:ascii="Times New Roman" w:hAnsi="Times New Roman" w:cs="Times New Roman"/>
        </w:rPr>
        <w:t xml:space="preserve"> </w:t>
      </w:r>
      <w:r w:rsidRPr="000E7FC6">
        <w:rPr>
          <w:rFonts w:ascii="Times New Roman" w:hAnsi="Times New Roman" w:cs="Times New Roman"/>
        </w:rPr>
        <w:t xml:space="preserve">climate chambers. </w:t>
      </w:r>
      <w:commentRangeStart w:id="17"/>
      <w:r w:rsidR="006A03F2" w:rsidRPr="006A03F2">
        <w:rPr>
          <w:rFonts w:ascii="Times New Roman" w:hAnsi="Times New Roman" w:cs="Times New Roman"/>
        </w:rPr>
        <w:t>There will be four distinct treatments</w:t>
      </w:r>
      <w:r w:rsidR="00ED0A8E">
        <w:rPr>
          <w:rFonts w:ascii="Times New Roman" w:hAnsi="Times New Roman" w:cs="Times New Roman"/>
        </w:rPr>
        <w:t xml:space="preserve">: Cool </w:t>
      </w:r>
      <w:proofErr w:type="gramStart"/>
      <w:r w:rsidR="00ED0A8E">
        <w:rPr>
          <w:rFonts w:ascii="Times New Roman" w:hAnsi="Times New Roman" w:cs="Times New Roman"/>
        </w:rPr>
        <w:t>spring</w:t>
      </w:r>
      <w:proofErr w:type="gramEnd"/>
      <w:r w:rsidR="00ED0A8E">
        <w:rPr>
          <w:rFonts w:ascii="Times New Roman" w:hAnsi="Times New Roman" w:cs="Times New Roman"/>
        </w:rPr>
        <w:t>-Cool autumn (Control), Cool spring-Warm autumn, Warm spring-Cool autumn, Warm spring-Warm autumn</w:t>
      </w:r>
      <w:commentRangeEnd w:id="17"/>
      <w:r w:rsidR="00714313">
        <w:rPr>
          <w:rStyle w:val="CommentReference"/>
        </w:rPr>
        <w:commentReference w:id="17"/>
      </w:r>
      <w:r w:rsidR="00ED0A8E">
        <w:rPr>
          <w:rFonts w:ascii="Times New Roman" w:hAnsi="Times New Roman" w:cs="Times New Roman"/>
        </w:rPr>
        <w:t xml:space="preserve">. </w:t>
      </w:r>
      <w:commentRangeStart w:id="18"/>
      <w:r w:rsidR="006A03F2" w:rsidRPr="006A03F2">
        <w:rPr>
          <w:rFonts w:ascii="Times New Roman" w:hAnsi="Times New Roman" w:cs="Times New Roman"/>
        </w:rPr>
        <w:t>The control group will also be placed in climate chambers to mitigate any potential chamber-specific effects.</w:t>
      </w:r>
      <w:r w:rsidRPr="000E7FC6">
        <w:rPr>
          <w:rFonts w:ascii="Times New Roman" w:hAnsi="Times New Roman" w:cs="Times New Roman"/>
        </w:rPr>
        <w:t xml:space="preserve"> </w:t>
      </w:r>
      <w:commentRangeEnd w:id="18"/>
      <w:r w:rsidR="00714313">
        <w:rPr>
          <w:rStyle w:val="CommentReference"/>
        </w:rPr>
        <w:commentReference w:id="18"/>
      </w:r>
      <w:r w:rsidR="006A03F2" w:rsidRPr="006A03F2">
        <w:rPr>
          <w:rFonts w:ascii="Times New Roman" w:hAnsi="Times New Roman" w:cs="Times New Roman"/>
        </w:rPr>
        <w:t>For the nutrient enrichment treatment, liquid nutrients will be administered to the treatment trees. Two sets of replicates will receive these nutrients: Cool spring - Cool autumn and Warm spring - Warm autumn.</w:t>
      </w:r>
      <w:r w:rsidR="00F90309">
        <w:rPr>
          <w:rFonts w:ascii="Times New Roman" w:hAnsi="Times New Roman" w:cs="Times New Roman"/>
        </w:rPr>
        <w:t xml:space="preserve"> </w:t>
      </w:r>
    </w:p>
    <w:p w14:paraId="4C1AEBFE" w14:textId="16B982B3" w:rsidR="006A03F2" w:rsidRDefault="006A03F2">
      <w:pPr>
        <w:rPr>
          <w:rFonts w:ascii="Times New Roman" w:hAnsi="Times New Roman" w:cs="Times New Roman"/>
        </w:rPr>
      </w:pPr>
      <w:r w:rsidRPr="006A03F2">
        <w:rPr>
          <w:rFonts w:ascii="Times New Roman" w:hAnsi="Times New Roman" w:cs="Times New Roman"/>
        </w:rPr>
        <w:t xml:space="preserve">Throughout the summer of 2024, we will continuously monitor radial growth using magnetic dendrometers. </w:t>
      </w:r>
      <w:commentRangeStart w:id="19"/>
      <w:r w:rsidRPr="006A03F2">
        <w:rPr>
          <w:rFonts w:ascii="Times New Roman" w:hAnsi="Times New Roman" w:cs="Times New Roman"/>
        </w:rPr>
        <w:t xml:space="preserve">We will apply pinning treatments to 'mark' the bark, enabling us to track cell increment. </w:t>
      </w:r>
      <w:commentRangeEnd w:id="19"/>
      <w:r w:rsidR="00884A45">
        <w:rPr>
          <w:rStyle w:val="CommentReference"/>
        </w:rPr>
        <w:commentReference w:id="19"/>
      </w:r>
      <w:r w:rsidRPr="006A03F2">
        <w:rPr>
          <w:rFonts w:ascii="Times New Roman" w:hAnsi="Times New Roman" w:cs="Times New Roman"/>
        </w:rPr>
        <w:t xml:space="preserve">Concurrently, phenological monitoring will be conducted. In 2025, the trees will be </w:t>
      </w:r>
      <w:commentRangeStart w:id="20"/>
      <w:r w:rsidRPr="006A03F2">
        <w:rPr>
          <w:rFonts w:ascii="Times New Roman" w:hAnsi="Times New Roman" w:cs="Times New Roman"/>
        </w:rPr>
        <w:t xml:space="preserve">returned </w:t>
      </w:r>
      <w:commentRangeEnd w:id="20"/>
      <w:r w:rsidR="00884A45">
        <w:rPr>
          <w:rStyle w:val="CommentReference"/>
        </w:rPr>
        <w:commentReference w:id="20"/>
      </w:r>
      <w:r w:rsidRPr="006A03F2">
        <w:rPr>
          <w:rFonts w:ascii="Times New Roman" w:hAnsi="Times New Roman" w:cs="Times New Roman"/>
        </w:rPr>
        <w:t xml:space="preserve">to ambient temperatures with no additional treatments. </w:t>
      </w:r>
      <w:del w:id="21" w:author="Frederik Baumgarten" w:date="2023-10-26T13:53:00Z">
        <w:r w:rsidRPr="006A03F2" w:rsidDel="00884A45">
          <w:rPr>
            <w:rFonts w:ascii="Times New Roman" w:hAnsi="Times New Roman" w:cs="Times New Roman"/>
          </w:rPr>
          <w:delText>It is only at the conclusion of the growing season that</w:delText>
        </w:r>
      </w:del>
      <w:ins w:id="22" w:author="Frederik Baumgarten" w:date="2023-10-26T13:53:00Z">
        <w:r w:rsidR="00884A45">
          <w:rPr>
            <w:rFonts w:ascii="Times New Roman" w:hAnsi="Times New Roman" w:cs="Times New Roman"/>
          </w:rPr>
          <w:t>Finally,</w:t>
        </w:r>
      </w:ins>
      <w:r w:rsidRPr="006A03F2">
        <w:rPr>
          <w:rFonts w:ascii="Times New Roman" w:hAnsi="Times New Roman" w:cs="Times New Roman"/>
        </w:rPr>
        <w:t xml:space="preserve"> we will assess </w:t>
      </w:r>
      <w:ins w:id="23" w:author="Frederik Baumgarten" w:date="2023-10-26T13:53:00Z">
        <w:r w:rsidR="00884A45">
          <w:rPr>
            <w:rFonts w:ascii="Times New Roman" w:hAnsi="Times New Roman" w:cs="Times New Roman"/>
          </w:rPr>
          <w:t xml:space="preserve">growth </w:t>
        </w:r>
      </w:ins>
      <w:ins w:id="24" w:author="Frederik Baumgarten" w:date="2023-10-26T13:54:00Z">
        <w:r w:rsidR="00884A45">
          <w:rPr>
            <w:rFonts w:ascii="Times New Roman" w:hAnsi="Times New Roman" w:cs="Times New Roman"/>
          </w:rPr>
          <w:t>on the individual (</w:t>
        </w:r>
      </w:ins>
      <w:ins w:id="25" w:author="Frederik Baumgarten" w:date="2023-10-26T13:55:00Z">
        <w:r w:rsidR="00884A45">
          <w:rPr>
            <w:rFonts w:ascii="Times New Roman" w:hAnsi="Times New Roman" w:cs="Times New Roman"/>
          </w:rPr>
          <w:t xml:space="preserve">total </w:t>
        </w:r>
      </w:ins>
      <w:ins w:id="26" w:author="Frederik Baumgarten" w:date="2023-10-26T13:54:00Z">
        <w:r w:rsidR="00884A45">
          <w:rPr>
            <w:rFonts w:ascii="Times New Roman" w:hAnsi="Times New Roman" w:cs="Times New Roman"/>
          </w:rPr>
          <w:t xml:space="preserve">biomass) and the cellular </w:t>
        </w:r>
      </w:ins>
      <w:ins w:id="27" w:author="Frederik Baumgarten" w:date="2023-10-26T13:55:00Z">
        <w:r w:rsidR="00884A45">
          <w:rPr>
            <w:rFonts w:ascii="Times New Roman" w:hAnsi="Times New Roman" w:cs="Times New Roman"/>
          </w:rPr>
          <w:t>level (number of cells</w:t>
        </w:r>
      </w:ins>
      <w:ins w:id="28" w:author="Frederik Baumgarten" w:date="2023-10-26T13:56:00Z">
        <w:r w:rsidR="00884A45">
          <w:rPr>
            <w:rFonts w:ascii="Times New Roman" w:hAnsi="Times New Roman" w:cs="Times New Roman"/>
          </w:rPr>
          <w:t xml:space="preserve"> and their characteristics</w:t>
        </w:r>
      </w:ins>
      <w:ins w:id="29" w:author="Frederik Baumgarten" w:date="2023-10-26T13:55:00Z">
        <w:r w:rsidR="00884A45">
          <w:rPr>
            <w:rFonts w:ascii="Times New Roman" w:hAnsi="Times New Roman" w:cs="Times New Roman"/>
          </w:rPr>
          <w:t>)</w:t>
        </w:r>
      </w:ins>
      <w:ins w:id="30" w:author="Frederik Baumgarten" w:date="2023-10-26T13:56:00Z">
        <w:r w:rsidR="00884A45">
          <w:rPr>
            <w:rFonts w:ascii="Times New Roman" w:hAnsi="Times New Roman" w:cs="Times New Roman"/>
          </w:rPr>
          <w:t>.</w:t>
        </w:r>
      </w:ins>
      <w:ins w:id="31" w:author="Frederik Baumgarten" w:date="2023-10-26T13:55:00Z">
        <w:r w:rsidR="00884A45">
          <w:rPr>
            <w:rFonts w:ascii="Times New Roman" w:hAnsi="Times New Roman" w:cs="Times New Roman"/>
          </w:rPr>
          <w:t xml:space="preserve"> </w:t>
        </w:r>
      </w:ins>
      <w:del w:id="32" w:author="Frederik Baumgarten" w:date="2023-10-26T13:56:00Z">
        <w:r w:rsidRPr="006A03F2" w:rsidDel="00884A45">
          <w:rPr>
            <w:rFonts w:ascii="Times New Roman" w:hAnsi="Times New Roman" w:cs="Times New Roman"/>
          </w:rPr>
          <w:delText>cell growth and measure total biomass increment.</w:delText>
        </w:r>
      </w:del>
    </w:p>
    <w:p w14:paraId="0793AF6F" w14:textId="77777777" w:rsidR="006A03F2" w:rsidRDefault="006A03F2">
      <w:pPr>
        <w:rPr>
          <w:ins w:id="33" w:author="Frederik Baumgarten" w:date="2023-10-26T13:57:00Z"/>
          <w:rFonts w:ascii="Times New Roman" w:hAnsi="Times New Roman" w:cs="Times New Roman"/>
        </w:rPr>
      </w:pPr>
    </w:p>
    <w:p w14:paraId="50B290DD" w14:textId="77777777" w:rsidR="00884A45" w:rsidRDefault="00884A45">
      <w:pPr>
        <w:rPr>
          <w:ins w:id="34" w:author="Frederik Baumgarten" w:date="2023-10-26T13:57:00Z"/>
          <w:rFonts w:ascii="Times New Roman" w:hAnsi="Times New Roman" w:cs="Times New Roman"/>
        </w:rPr>
      </w:pPr>
    </w:p>
    <w:p w14:paraId="72BDCBD5" w14:textId="76F2173B" w:rsidR="00884A45" w:rsidRDefault="00884A45">
      <w:pPr>
        <w:rPr>
          <w:ins w:id="35" w:author="Frederik Baumgarten" w:date="2023-10-26T13:58:00Z"/>
          <w:rFonts w:ascii="Times New Roman" w:hAnsi="Times New Roman" w:cs="Times New Roman"/>
        </w:rPr>
      </w:pPr>
      <w:commentRangeStart w:id="36"/>
      <w:ins w:id="37" w:author="Frederik Baumgarten" w:date="2023-10-26T13:57:00Z">
        <w:r>
          <w:rPr>
            <w:rFonts w:ascii="Times New Roman" w:hAnsi="Times New Roman" w:cs="Times New Roman"/>
          </w:rPr>
          <w:t>R</w:t>
        </w:r>
      </w:ins>
      <w:ins w:id="38" w:author="Frederik Baumgarten" w:date="2023-10-26T13:58:00Z">
        <w:r>
          <w:rPr>
            <w:rFonts w:ascii="Times New Roman" w:hAnsi="Times New Roman" w:cs="Times New Roman"/>
          </w:rPr>
          <w:t>eferences</w:t>
        </w:r>
      </w:ins>
      <w:commentRangeEnd w:id="36"/>
      <w:ins w:id="39" w:author="Frederik Baumgarten" w:date="2023-10-26T14:07:00Z">
        <w:r w:rsidR="000C502B">
          <w:rPr>
            <w:rStyle w:val="CommentReference"/>
          </w:rPr>
          <w:commentReference w:id="36"/>
        </w:r>
      </w:ins>
    </w:p>
    <w:p w14:paraId="6A60210F" w14:textId="77777777" w:rsidR="00884A45" w:rsidRDefault="00884A45">
      <w:pPr>
        <w:rPr>
          <w:rFonts w:ascii="Times New Roman" w:hAnsi="Times New Roman" w:cs="Times New Roman"/>
        </w:rPr>
      </w:pPr>
    </w:p>
    <w:p w14:paraId="5596455F" w14:textId="77777777" w:rsidR="002168AF" w:rsidRPr="002168AF" w:rsidRDefault="006A03F2" w:rsidP="002168AF">
      <w:pPr>
        <w:pStyle w:val="Bibliography"/>
        <w:rPr>
          <w:rFonts w:ascii="Times New Roman" w:hAnsi="Times New Roman" w:cs="Times New Roman"/>
          <w:lang w:val="en-US"/>
        </w:rPr>
      </w:pPr>
      <w:r>
        <w:fldChar w:fldCharType="begin"/>
      </w:r>
      <w:r>
        <w:instrText xml:space="preserve"> ADDIN ZOTERO_BIBL {"uncited":[],"omitted":[],"custom":[]} CSL_BIBLIOGRAPHY </w:instrText>
      </w:r>
      <w:r>
        <w:fldChar w:fldCharType="separate"/>
      </w:r>
      <w:r w:rsidR="002168AF" w:rsidRPr="002168AF">
        <w:rPr>
          <w:rFonts w:ascii="Times New Roman" w:hAnsi="Times New Roman" w:cs="Times New Roman"/>
          <w:lang w:val="en-US"/>
        </w:rPr>
        <w:t>1.</w:t>
      </w:r>
      <w:r w:rsidR="002168AF" w:rsidRPr="002168AF">
        <w:rPr>
          <w:rFonts w:ascii="Times New Roman" w:hAnsi="Times New Roman" w:cs="Times New Roman"/>
          <w:lang w:val="en-US"/>
        </w:rPr>
        <w:tab/>
        <w:t xml:space="preserve">Piao S, Liu Q, Chen A, et al. Plant phenology and global climate change: Current progresses and challenges. </w:t>
      </w:r>
      <w:r w:rsidR="002168AF" w:rsidRPr="002168AF">
        <w:rPr>
          <w:rFonts w:ascii="Times New Roman" w:hAnsi="Times New Roman" w:cs="Times New Roman"/>
          <w:i/>
          <w:iCs/>
          <w:lang w:val="en-US"/>
        </w:rPr>
        <w:t>Global Change Biology</w:t>
      </w:r>
      <w:r w:rsidR="002168AF" w:rsidRPr="002168AF">
        <w:rPr>
          <w:rFonts w:ascii="Times New Roman" w:hAnsi="Times New Roman" w:cs="Times New Roman"/>
          <w:lang w:val="en-US"/>
        </w:rPr>
        <w:t>. 2019;25(6):1922-1940. doi:10.1111/gcb.14619</w:t>
      </w:r>
    </w:p>
    <w:p w14:paraId="00F03DAF" w14:textId="77777777" w:rsidR="002168AF" w:rsidRPr="002168AF" w:rsidRDefault="002168AF" w:rsidP="002168AF">
      <w:pPr>
        <w:pStyle w:val="Bibliography"/>
        <w:rPr>
          <w:rFonts w:ascii="Times New Roman" w:hAnsi="Times New Roman" w:cs="Times New Roman"/>
          <w:lang w:val="en-US"/>
        </w:rPr>
      </w:pPr>
      <w:r w:rsidRPr="002168AF">
        <w:rPr>
          <w:rFonts w:ascii="Times New Roman" w:hAnsi="Times New Roman" w:cs="Times New Roman"/>
          <w:lang w:val="en-US"/>
        </w:rPr>
        <w:t>2.</w:t>
      </w:r>
      <w:r w:rsidRPr="002168AF">
        <w:rPr>
          <w:rFonts w:ascii="Times New Roman" w:hAnsi="Times New Roman" w:cs="Times New Roman"/>
          <w:lang w:val="en-US"/>
        </w:rPr>
        <w:tab/>
        <w:t xml:space="preserve">Wolkovich EM, Cook BI, Allen JM, et al. Warming experiments underpredict plant phenological responses to climate change. </w:t>
      </w:r>
      <w:r w:rsidRPr="002168AF">
        <w:rPr>
          <w:rFonts w:ascii="Times New Roman" w:hAnsi="Times New Roman" w:cs="Times New Roman"/>
          <w:i/>
          <w:iCs/>
          <w:lang w:val="en-US"/>
        </w:rPr>
        <w:t>Nature</w:t>
      </w:r>
      <w:r w:rsidRPr="002168AF">
        <w:rPr>
          <w:rFonts w:ascii="Times New Roman" w:hAnsi="Times New Roman" w:cs="Times New Roman"/>
          <w:lang w:val="en-US"/>
        </w:rPr>
        <w:t>. 2012;485(7399):494-497. doi:10.1038/nature11014</w:t>
      </w:r>
    </w:p>
    <w:p w14:paraId="1B7B12D5" w14:textId="77777777" w:rsidR="002168AF" w:rsidRPr="002168AF" w:rsidRDefault="002168AF" w:rsidP="002168AF">
      <w:pPr>
        <w:pStyle w:val="Bibliography"/>
        <w:rPr>
          <w:rFonts w:ascii="Times New Roman" w:hAnsi="Times New Roman" w:cs="Times New Roman"/>
          <w:lang w:val="en-US"/>
        </w:rPr>
      </w:pPr>
      <w:r w:rsidRPr="002168AF">
        <w:rPr>
          <w:rFonts w:ascii="Times New Roman" w:hAnsi="Times New Roman" w:cs="Times New Roman"/>
          <w:lang w:val="en-US"/>
        </w:rPr>
        <w:t>3.</w:t>
      </w:r>
      <w:r w:rsidRPr="002168AF">
        <w:rPr>
          <w:rFonts w:ascii="Times New Roman" w:hAnsi="Times New Roman" w:cs="Times New Roman"/>
          <w:lang w:val="en-US"/>
        </w:rPr>
        <w:tab/>
        <w:t xml:space="preserve">Körner C, Basler D. Phenology Under Global Warming. </w:t>
      </w:r>
      <w:r w:rsidRPr="002168AF">
        <w:rPr>
          <w:rFonts w:ascii="Times New Roman" w:hAnsi="Times New Roman" w:cs="Times New Roman"/>
          <w:i/>
          <w:iCs/>
          <w:lang w:val="en-US"/>
        </w:rPr>
        <w:t>Science</w:t>
      </w:r>
      <w:r w:rsidRPr="002168AF">
        <w:rPr>
          <w:rFonts w:ascii="Times New Roman" w:hAnsi="Times New Roman" w:cs="Times New Roman"/>
          <w:lang w:val="en-US"/>
        </w:rPr>
        <w:t>. 2010;327(5972):1461-1462. doi:10.1126/science.1186473</w:t>
      </w:r>
    </w:p>
    <w:p w14:paraId="5B8E27F5" w14:textId="77777777" w:rsidR="002168AF" w:rsidRPr="002168AF" w:rsidRDefault="002168AF" w:rsidP="002168AF">
      <w:pPr>
        <w:pStyle w:val="Bibliography"/>
        <w:rPr>
          <w:rFonts w:ascii="Times New Roman" w:hAnsi="Times New Roman" w:cs="Times New Roman"/>
          <w:lang w:val="en-US"/>
        </w:rPr>
      </w:pPr>
      <w:r w:rsidRPr="002168AF">
        <w:rPr>
          <w:rFonts w:ascii="Times New Roman" w:hAnsi="Times New Roman" w:cs="Times New Roman"/>
          <w:lang w:val="en-US"/>
        </w:rPr>
        <w:lastRenderedPageBreak/>
        <w:t>4.</w:t>
      </w:r>
      <w:r w:rsidRPr="002168AF">
        <w:rPr>
          <w:rFonts w:ascii="Times New Roman" w:hAnsi="Times New Roman" w:cs="Times New Roman"/>
          <w:lang w:val="en-US"/>
        </w:rPr>
        <w:tab/>
        <w:t xml:space="preserve">Menzel A, Fabian P. Growing season extended in Europe. </w:t>
      </w:r>
      <w:r w:rsidRPr="002168AF">
        <w:rPr>
          <w:rFonts w:ascii="Times New Roman" w:hAnsi="Times New Roman" w:cs="Times New Roman"/>
          <w:i/>
          <w:iCs/>
          <w:lang w:val="en-US"/>
        </w:rPr>
        <w:t>Nature</w:t>
      </w:r>
      <w:r w:rsidRPr="002168AF">
        <w:rPr>
          <w:rFonts w:ascii="Times New Roman" w:hAnsi="Times New Roman" w:cs="Times New Roman"/>
          <w:lang w:val="en-US"/>
        </w:rPr>
        <w:t>. 1999;397(6721):659-659. doi:10.1038/17709</w:t>
      </w:r>
    </w:p>
    <w:p w14:paraId="779FB848" w14:textId="77777777" w:rsidR="002168AF" w:rsidRPr="002168AF" w:rsidRDefault="002168AF" w:rsidP="002168AF">
      <w:pPr>
        <w:pStyle w:val="Bibliography"/>
        <w:rPr>
          <w:rFonts w:ascii="Times New Roman" w:hAnsi="Times New Roman" w:cs="Times New Roman"/>
          <w:lang w:val="en-US"/>
        </w:rPr>
      </w:pPr>
      <w:r w:rsidRPr="002168AF">
        <w:rPr>
          <w:rFonts w:ascii="Times New Roman" w:hAnsi="Times New Roman" w:cs="Times New Roman"/>
          <w:lang w:val="en-US"/>
        </w:rPr>
        <w:t>5.</w:t>
      </w:r>
      <w:r w:rsidRPr="002168AF">
        <w:rPr>
          <w:rFonts w:ascii="Times New Roman" w:hAnsi="Times New Roman" w:cs="Times New Roman"/>
          <w:lang w:val="en-US"/>
        </w:rPr>
        <w:tab/>
        <w:t xml:space="preserve">Wang H, Wang H, Ge Q, Dai J. The Interactive Effects of Chilling, Photoperiod, and Forcing Temperature on Flowering Phenology of Temperate Woody Plants. </w:t>
      </w:r>
      <w:r w:rsidRPr="002168AF">
        <w:rPr>
          <w:rFonts w:ascii="Times New Roman" w:hAnsi="Times New Roman" w:cs="Times New Roman"/>
          <w:i/>
          <w:iCs/>
          <w:lang w:val="en-US"/>
        </w:rPr>
        <w:t>Frontiers in Plant Science</w:t>
      </w:r>
      <w:r w:rsidRPr="002168AF">
        <w:rPr>
          <w:rFonts w:ascii="Times New Roman" w:hAnsi="Times New Roman" w:cs="Times New Roman"/>
          <w:lang w:val="en-US"/>
        </w:rPr>
        <w:t>. 2020;11. Accessed October 25, 2023. https://www.frontiersin.org/articles/10.3389/fpls.2020.00443</w:t>
      </w:r>
    </w:p>
    <w:p w14:paraId="456D9552" w14:textId="77777777" w:rsidR="002168AF" w:rsidRPr="002168AF" w:rsidRDefault="002168AF" w:rsidP="002168AF">
      <w:pPr>
        <w:pStyle w:val="Bibliography"/>
        <w:rPr>
          <w:rFonts w:ascii="Times New Roman" w:hAnsi="Times New Roman" w:cs="Times New Roman"/>
          <w:lang w:val="en-US"/>
        </w:rPr>
      </w:pPr>
      <w:r w:rsidRPr="00862DE9">
        <w:rPr>
          <w:rFonts w:ascii="Times New Roman" w:hAnsi="Times New Roman" w:cs="Times New Roman"/>
          <w:lang w:val="de-DE"/>
          <w:rPrChange w:id="40" w:author="Frederik Baumgarten" w:date="2023-10-26T13:15:00Z">
            <w:rPr>
              <w:rFonts w:ascii="Times New Roman" w:hAnsi="Times New Roman" w:cs="Times New Roman"/>
              <w:lang w:val="en-US"/>
            </w:rPr>
          </w:rPrChange>
        </w:rPr>
        <w:t>6.</w:t>
      </w:r>
      <w:r w:rsidRPr="00862DE9">
        <w:rPr>
          <w:rFonts w:ascii="Times New Roman" w:hAnsi="Times New Roman" w:cs="Times New Roman"/>
          <w:lang w:val="de-DE"/>
          <w:rPrChange w:id="41" w:author="Frederik Baumgarten" w:date="2023-10-26T13:15:00Z">
            <w:rPr>
              <w:rFonts w:ascii="Times New Roman" w:hAnsi="Times New Roman" w:cs="Times New Roman"/>
              <w:lang w:val="en-US"/>
            </w:rPr>
          </w:rPrChange>
        </w:rPr>
        <w:tab/>
        <w:t xml:space="preserve">Keenan TF, Gray J, Friedl MA, et al. </w:t>
      </w:r>
      <w:r w:rsidRPr="002168AF">
        <w:rPr>
          <w:rFonts w:ascii="Times New Roman" w:hAnsi="Times New Roman" w:cs="Times New Roman"/>
          <w:lang w:val="en-US"/>
        </w:rPr>
        <w:t xml:space="preserve">Net carbon uptake has increased through warming-induced changes in temperate forest phenology. </w:t>
      </w:r>
      <w:r w:rsidRPr="002168AF">
        <w:rPr>
          <w:rFonts w:ascii="Times New Roman" w:hAnsi="Times New Roman" w:cs="Times New Roman"/>
          <w:i/>
          <w:iCs/>
          <w:lang w:val="en-US"/>
        </w:rPr>
        <w:t>Nature Clim Change</w:t>
      </w:r>
      <w:r w:rsidRPr="002168AF">
        <w:rPr>
          <w:rFonts w:ascii="Times New Roman" w:hAnsi="Times New Roman" w:cs="Times New Roman"/>
          <w:lang w:val="en-US"/>
        </w:rPr>
        <w:t>. 2014;4(7):598-604. doi:10.1038/nclimate2253</w:t>
      </w:r>
    </w:p>
    <w:p w14:paraId="18064BAD" w14:textId="77777777" w:rsidR="002168AF" w:rsidRPr="002168AF" w:rsidRDefault="002168AF" w:rsidP="002168AF">
      <w:pPr>
        <w:pStyle w:val="Bibliography"/>
        <w:rPr>
          <w:rFonts w:ascii="Times New Roman" w:hAnsi="Times New Roman" w:cs="Times New Roman"/>
          <w:lang w:val="en-US"/>
        </w:rPr>
      </w:pPr>
      <w:r w:rsidRPr="002168AF">
        <w:rPr>
          <w:rFonts w:ascii="Times New Roman" w:hAnsi="Times New Roman" w:cs="Times New Roman"/>
          <w:lang w:val="en-US"/>
        </w:rPr>
        <w:t>7.</w:t>
      </w:r>
      <w:r w:rsidRPr="002168AF">
        <w:rPr>
          <w:rFonts w:ascii="Times New Roman" w:hAnsi="Times New Roman" w:cs="Times New Roman"/>
          <w:lang w:val="en-US"/>
        </w:rPr>
        <w:tab/>
        <w:t xml:space="preserve">Marchin RM, Salk CF, Hoffmann WA, Dunn RR. Temperature alone does not explain phenological variation of diverse temperate plants under experimental warming. </w:t>
      </w:r>
      <w:r w:rsidRPr="002168AF">
        <w:rPr>
          <w:rFonts w:ascii="Times New Roman" w:hAnsi="Times New Roman" w:cs="Times New Roman"/>
          <w:i/>
          <w:iCs/>
          <w:lang w:val="en-US"/>
        </w:rPr>
        <w:t>Global Change Biology</w:t>
      </w:r>
      <w:r w:rsidRPr="002168AF">
        <w:rPr>
          <w:rFonts w:ascii="Times New Roman" w:hAnsi="Times New Roman" w:cs="Times New Roman"/>
          <w:lang w:val="en-US"/>
        </w:rPr>
        <w:t>. 2015;21(8):3138-3151. doi:10.1111/gcb.12919</w:t>
      </w:r>
    </w:p>
    <w:p w14:paraId="051B1C3D" w14:textId="2A652E02" w:rsidR="006A03F2" w:rsidRPr="006A03F2" w:rsidRDefault="006A03F2">
      <w:pPr>
        <w:rPr>
          <w:rFonts w:ascii="Times New Roman" w:hAnsi="Times New Roman" w:cs="Times New Roman"/>
        </w:rPr>
      </w:pPr>
      <w:r>
        <w:rPr>
          <w:rFonts w:ascii="Times New Roman" w:hAnsi="Times New Roman" w:cs="Times New Roman"/>
        </w:rPr>
        <w:fldChar w:fldCharType="end"/>
      </w:r>
    </w:p>
    <w:sectPr w:rsidR="006A03F2" w:rsidRPr="006A03F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ederik Baumgarten" w:date="2023-10-26T13:20:00Z" w:initials="FB">
    <w:p w14:paraId="2BD5502B" w14:textId="77777777" w:rsidR="00862DE9" w:rsidRDefault="00862DE9" w:rsidP="008F16E0">
      <w:r>
        <w:rPr>
          <w:rStyle w:val="CommentReference"/>
        </w:rPr>
        <w:annotationRef/>
      </w:r>
      <w:r>
        <w:rPr>
          <w:color w:val="000000"/>
          <w:sz w:val="20"/>
          <w:szCs w:val="20"/>
        </w:rPr>
        <w:t>This is mostly repetition. I would rephrase to: As a result the potential growing season has extended in many ecosystems worldwide by up to xxx days.</w:t>
      </w:r>
    </w:p>
    <w:p w14:paraId="4C7EAD61" w14:textId="77777777" w:rsidR="00862DE9" w:rsidRDefault="00862DE9" w:rsidP="008F16E0"/>
  </w:comment>
  <w:comment w:id="1" w:author="Frederik Baumgarten" w:date="2023-10-26T13:24:00Z" w:initials="FB">
    <w:p w14:paraId="709A0FAE" w14:textId="77777777" w:rsidR="00862DE9" w:rsidRDefault="00862DE9" w:rsidP="00A85F2C">
      <w:r>
        <w:rPr>
          <w:rStyle w:val="CommentReference"/>
        </w:rPr>
        <w:annotationRef/>
      </w:r>
      <w:r>
        <w:rPr>
          <w:color w:val="000000"/>
          <w:sz w:val="20"/>
          <w:szCs w:val="20"/>
        </w:rPr>
        <w:t>Well temperature plays a crucial role across all latitudes. Perhaps like this:</w:t>
      </w:r>
    </w:p>
    <w:p w14:paraId="06E37B86" w14:textId="77777777" w:rsidR="00862DE9" w:rsidRDefault="00862DE9" w:rsidP="00A85F2C">
      <w:r>
        <w:rPr>
          <w:color w:val="000000"/>
          <w:sz w:val="20"/>
          <w:szCs w:val="20"/>
        </w:rPr>
        <w:t>…crucial role in setting the boundaries for the seasonal physiological activity.</w:t>
      </w:r>
    </w:p>
  </w:comment>
  <w:comment w:id="2" w:author="Frederik Baumgarten" w:date="2023-10-26T13:24:00Z" w:initials="FB">
    <w:p w14:paraId="67C75632" w14:textId="77777777" w:rsidR="00862DE9" w:rsidRDefault="00862DE9" w:rsidP="00AE3A85">
      <w:r>
        <w:rPr>
          <w:rStyle w:val="CommentReference"/>
        </w:rPr>
        <w:annotationRef/>
      </w:r>
      <w:r>
        <w:rPr>
          <w:color w:val="000000"/>
          <w:sz w:val="20"/>
          <w:szCs w:val="20"/>
        </w:rPr>
        <w:t>Be more specific. e.g. by growing more…</w:t>
      </w:r>
    </w:p>
  </w:comment>
  <w:comment w:id="3" w:author="Frederik Baumgarten" w:date="2023-10-26T13:30:00Z" w:initials="FB">
    <w:p w14:paraId="5F0C47ED" w14:textId="77777777" w:rsidR="00DE1308" w:rsidRDefault="00DE1308" w:rsidP="00A62DD9">
      <w:r>
        <w:rPr>
          <w:rStyle w:val="CommentReference"/>
        </w:rPr>
        <w:annotationRef/>
      </w:r>
      <w:r>
        <w:rPr>
          <w:color w:val="000000"/>
          <w:sz w:val="20"/>
          <w:szCs w:val="20"/>
        </w:rPr>
        <w:t>I think what’s missing here is the link to your hypothesis. There should be a sentence that the effects of prolonged favourable conditions in autumn are likely to be seen only in the next growing season which is rarely done</w:t>
      </w:r>
    </w:p>
  </w:comment>
  <w:comment w:id="4" w:author="Frederik Baumgarten" w:date="2023-10-26T13:28:00Z" w:initials="FB">
    <w:p w14:paraId="7FA25671" w14:textId="18A79FD8" w:rsidR="00862DE9" w:rsidRDefault="00862DE9" w:rsidP="006F2867">
      <w:r>
        <w:rPr>
          <w:rStyle w:val="CommentReference"/>
        </w:rPr>
        <w:annotationRef/>
      </w:r>
      <w:r>
        <w:rPr>
          <w:color w:val="000000"/>
          <w:sz w:val="20"/>
          <w:szCs w:val="20"/>
        </w:rPr>
        <w:t>I would be more general and talk about storage pools, which include carbohydrates and nutrients.</w:t>
      </w:r>
    </w:p>
  </w:comment>
  <w:comment w:id="5" w:author="Frederik Baumgarten" w:date="2023-10-26T13:36:00Z" w:initials="FB">
    <w:p w14:paraId="6F296373" w14:textId="77777777" w:rsidR="00DE1308" w:rsidRDefault="00DE1308" w:rsidP="008226D1">
      <w:r>
        <w:rPr>
          <w:rStyle w:val="CommentReference"/>
        </w:rPr>
        <w:annotationRef/>
      </w:r>
      <w:r>
        <w:rPr>
          <w:color w:val="000000"/>
          <w:sz w:val="20"/>
          <w:szCs w:val="20"/>
        </w:rPr>
        <w:t>This sentence doesn’t really fit and is doubtful even with the ref you indicated…</w:t>
      </w:r>
    </w:p>
    <w:p w14:paraId="31E3E454" w14:textId="77777777" w:rsidR="00DE1308" w:rsidRDefault="00DE1308" w:rsidP="008226D1">
      <w:r>
        <w:rPr>
          <w:color w:val="000000"/>
          <w:sz w:val="20"/>
          <w:szCs w:val="20"/>
        </w:rPr>
        <w:t>Instead I would point out to differences in species. e.g. that indeterminate species are more able to fill this new niche…probably you should not use the term indeterminate.</w:t>
      </w:r>
    </w:p>
  </w:comment>
  <w:comment w:id="6" w:author="Frederik Baumgarten" w:date="2023-10-26T13:31:00Z" w:initials="FB">
    <w:p w14:paraId="682DE404" w14:textId="251DF201" w:rsidR="00DE1308" w:rsidRDefault="00DE1308" w:rsidP="009A7CB3">
      <w:r>
        <w:rPr>
          <w:rStyle w:val="CommentReference"/>
        </w:rPr>
        <w:annotationRef/>
      </w:r>
      <w:r>
        <w:rPr>
          <w:color w:val="000000"/>
          <w:sz w:val="20"/>
          <w:szCs w:val="20"/>
        </w:rPr>
        <w:t>A bit strong…</w:t>
      </w:r>
    </w:p>
  </w:comment>
  <w:comment w:id="7" w:author="Frederik Baumgarten" w:date="2023-10-26T13:38:00Z" w:initials="FB">
    <w:p w14:paraId="2DCFADD9" w14:textId="77777777" w:rsidR="00DE1308" w:rsidRDefault="00DE1308" w:rsidP="00C94030">
      <w:r>
        <w:rPr>
          <w:rStyle w:val="CommentReference"/>
        </w:rPr>
        <w:annotationRef/>
      </w:r>
      <w:r>
        <w:rPr>
          <w:color w:val="000000"/>
          <w:sz w:val="20"/>
          <w:szCs w:val="20"/>
        </w:rPr>
        <w:t>You could also state that perhaps trees can invest more into their buds during a longer autumn, also leading to more growth in the following year. Think of how to display that reader-friendly. I would use bullet points with your main hypothesis/predictions</w:t>
      </w:r>
    </w:p>
  </w:comment>
  <w:comment w:id="9" w:author="Frederik Baumgarten" w:date="2023-10-26T13:41:00Z" w:initials="FB">
    <w:p w14:paraId="05407F51" w14:textId="77777777" w:rsidR="00714313" w:rsidRDefault="00714313" w:rsidP="00706891">
      <w:r>
        <w:rPr>
          <w:rStyle w:val="CommentReference"/>
        </w:rPr>
        <w:annotationRef/>
      </w:r>
      <w:r>
        <w:rPr>
          <w:color w:val="000000"/>
          <w:sz w:val="20"/>
          <w:szCs w:val="20"/>
        </w:rPr>
        <w:t>Careful! Adaptation is an evolutionary process that takes time over generations! More appropriate would be acclimation but could also take years. But you can also simple say you test their innate potential to prolong/stretch their activity schedule.</w:t>
      </w:r>
    </w:p>
  </w:comment>
  <w:comment w:id="12" w:author="Frederik Baumgarten" w:date="2023-10-26T13:43:00Z" w:initials="FB">
    <w:p w14:paraId="10BD6777" w14:textId="77777777" w:rsidR="00714313" w:rsidRDefault="00714313" w:rsidP="0062688E">
      <w:r>
        <w:rPr>
          <w:rStyle w:val="CommentReference"/>
        </w:rPr>
        <w:annotationRef/>
      </w:r>
      <w:r>
        <w:rPr>
          <w:sz w:val="20"/>
          <w:szCs w:val="20"/>
        </w:rPr>
        <w:t xml:space="preserve">Use either I or we. Depends on the grant form I guess. </w:t>
      </w:r>
    </w:p>
  </w:comment>
  <w:comment w:id="17" w:author="Frederik Baumgarten" w:date="2023-10-26T13:50:00Z" w:initials="FB">
    <w:p w14:paraId="1C508EB0" w14:textId="77777777" w:rsidR="00714313" w:rsidRDefault="00714313" w:rsidP="00176193">
      <w:r>
        <w:rPr>
          <w:rStyle w:val="CommentReference"/>
        </w:rPr>
        <w:annotationRef/>
      </w:r>
      <w:r>
        <w:rPr>
          <w:color w:val="000000"/>
          <w:sz w:val="20"/>
          <w:szCs w:val="20"/>
        </w:rPr>
        <w:t>This is a bit chaotic. I would simply write about a spring or autumn warming or both and the control. (Not about cooling). A figure would be highly appreciated by the reviewer!</w:t>
      </w:r>
    </w:p>
  </w:comment>
  <w:comment w:id="18" w:author="Frederik Baumgarten" w:date="2023-10-26T13:47:00Z" w:initials="FB">
    <w:p w14:paraId="0A72B2DC" w14:textId="2B3E3B4A" w:rsidR="00714313" w:rsidRDefault="00714313" w:rsidP="00E03643">
      <w:r>
        <w:rPr>
          <w:rStyle w:val="CommentReference"/>
        </w:rPr>
        <w:annotationRef/>
      </w:r>
      <w:r>
        <w:rPr>
          <w:color w:val="000000"/>
          <w:sz w:val="20"/>
          <w:szCs w:val="20"/>
        </w:rPr>
        <w:t>Detail, not necessary here. We might have not enough space for them…</w:t>
      </w:r>
    </w:p>
    <w:p w14:paraId="2AEB753A" w14:textId="77777777" w:rsidR="00714313" w:rsidRDefault="00714313" w:rsidP="00E03643"/>
  </w:comment>
  <w:comment w:id="19" w:author="Frederik Baumgarten" w:date="2023-10-26T13:51:00Z" w:initials="FB">
    <w:p w14:paraId="438544A6" w14:textId="77777777" w:rsidR="00884A45" w:rsidRDefault="00884A45" w:rsidP="00953B5F">
      <w:r>
        <w:rPr>
          <w:rStyle w:val="CommentReference"/>
        </w:rPr>
        <w:annotationRef/>
      </w:r>
      <w:r>
        <w:rPr>
          <w:color w:val="000000"/>
          <w:sz w:val="20"/>
          <w:szCs w:val="20"/>
        </w:rPr>
        <w:t>Too much here. No one knows this technique and it takes too many words to explain it</w:t>
      </w:r>
    </w:p>
  </w:comment>
  <w:comment w:id="20" w:author="Frederik Baumgarten" w:date="2023-10-26T13:53:00Z" w:initials="FB">
    <w:p w14:paraId="66F5B751" w14:textId="77777777" w:rsidR="00884A45" w:rsidRDefault="00884A45" w:rsidP="00727178">
      <w:r>
        <w:rPr>
          <w:rStyle w:val="CommentReference"/>
        </w:rPr>
        <w:annotationRef/>
      </w:r>
      <w:r>
        <w:rPr>
          <w:color w:val="000000"/>
          <w:sz w:val="20"/>
          <w:szCs w:val="20"/>
        </w:rPr>
        <w:t>Confusing since they were already at ambient conditions most of the time. Should be visible also in your figure</w:t>
      </w:r>
    </w:p>
  </w:comment>
  <w:comment w:id="36" w:author="Frederik Baumgarten" w:date="2023-10-26T14:07:00Z" w:initials="FB">
    <w:p w14:paraId="6D065A6F" w14:textId="77777777" w:rsidR="000C502B" w:rsidRDefault="000C502B" w:rsidP="00820CF4">
      <w:r>
        <w:rPr>
          <w:rStyle w:val="CommentReference"/>
        </w:rPr>
        <w:annotationRef/>
      </w:r>
      <w:r>
        <w:rPr>
          <w:color w:val="000000"/>
          <w:sz w:val="20"/>
          <w:szCs w:val="20"/>
        </w:rPr>
        <w:t>A bit more would be good. Normally this doesn’t count to the total words…</w:t>
      </w:r>
    </w:p>
    <w:p w14:paraId="27C83DE6" w14:textId="77777777" w:rsidR="000C502B" w:rsidRDefault="000C502B" w:rsidP="00820CF4">
      <w:r>
        <w:rPr>
          <w:color w:val="000000"/>
          <w:sz w:val="20"/>
          <w:szCs w:val="20"/>
        </w:rPr>
        <w:t>Add some nutrient papers.</w:t>
      </w:r>
    </w:p>
    <w:p w14:paraId="47FB77D9" w14:textId="77777777" w:rsidR="000C502B" w:rsidRDefault="000C502B" w:rsidP="00820CF4"/>
    <w:p w14:paraId="15318AC3" w14:textId="77777777" w:rsidR="000C502B" w:rsidRDefault="000C502B" w:rsidP="00820CF4"/>
    <w:p w14:paraId="28A526E5" w14:textId="77777777" w:rsidR="000C502B" w:rsidRDefault="000C502B" w:rsidP="00820CF4">
      <w:r>
        <w:rPr>
          <w:color w:val="000000"/>
          <w:sz w:val="20"/>
          <w:szCs w:val="20"/>
        </w:rPr>
        <w:t>Here some that might be interesting for you:</w:t>
      </w:r>
    </w:p>
    <w:p w14:paraId="62D1E0AD" w14:textId="77777777" w:rsidR="000C502B" w:rsidRDefault="000C502B" w:rsidP="00820CF4">
      <w:hyperlink r:id="rId1" w:history="1">
        <w:r w:rsidRPr="00820CF4">
          <w:rPr>
            <w:rStyle w:val="Hyperlink"/>
            <w:sz w:val="20"/>
            <w:szCs w:val="20"/>
          </w:rPr>
          <w:t>https://link.springer.com/article/10.1007/s00442-006-0625-7</w:t>
        </w:r>
      </w:hyperlink>
    </w:p>
    <w:p w14:paraId="28A5439C" w14:textId="77777777" w:rsidR="000C502B" w:rsidRDefault="000C502B" w:rsidP="00820CF4"/>
    <w:p w14:paraId="671F8DB0" w14:textId="77777777" w:rsidR="000C502B" w:rsidRDefault="000C502B" w:rsidP="00820CF4">
      <w:hyperlink r:id="rId2" w:history="1">
        <w:r w:rsidRPr="00820CF4">
          <w:rPr>
            <w:rStyle w:val="Hyperlink"/>
            <w:sz w:val="20"/>
            <w:szCs w:val="20"/>
          </w:rPr>
          <w:t>https://doi.org/10.1002/jpln.201500392</w:t>
        </w:r>
      </w:hyperlink>
    </w:p>
    <w:p w14:paraId="408B86DC" w14:textId="77777777" w:rsidR="000C502B" w:rsidRDefault="000C502B" w:rsidP="00820CF4"/>
    <w:p w14:paraId="43C16B4E" w14:textId="77777777" w:rsidR="000C502B" w:rsidRDefault="000C502B" w:rsidP="00820CF4">
      <w:hyperlink r:id="rId3" w:history="1">
        <w:r w:rsidRPr="00820CF4">
          <w:rPr>
            <w:rStyle w:val="Hyperlink"/>
            <w:sz w:val="20"/>
            <w:szCs w:val="20"/>
          </w:rPr>
          <w:t>https://doi.org/10.1093/treephys/tpac028</w:t>
        </w:r>
      </w:hyperlink>
    </w:p>
    <w:p w14:paraId="6E3E70D1" w14:textId="77777777" w:rsidR="000C502B" w:rsidRDefault="000C502B" w:rsidP="00820CF4"/>
    <w:p w14:paraId="6C7AE7D3" w14:textId="77777777" w:rsidR="000C502B" w:rsidRDefault="000C502B" w:rsidP="00820CF4">
      <w:hyperlink r:id="rId4" w:history="1">
        <w:r w:rsidRPr="00820CF4">
          <w:rPr>
            <w:rStyle w:val="Hyperlink"/>
            <w:sz w:val="20"/>
            <w:szCs w:val="20"/>
          </w:rPr>
          <w:t>https://link.springer.com/article/10.1007/s00468-010-0509-7</w:t>
        </w:r>
      </w:hyperlink>
    </w:p>
    <w:p w14:paraId="421C8B0E" w14:textId="77777777" w:rsidR="000C502B" w:rsidRDefault="000C502B" w:rsidP="00820CF4"/>
    <w:p w14:paraId="5C0F663C" w14:textId="77777777" w:rsidR="000C502B" w:rsidRDefault="000C502B" w:rsidP="00820CF4">
      <w:hyperlink r:id="rId5" w:history="1">
        <w:r w:rsidRPr="00820CF4">
          <w:rPr>
            <w:rStyle w:val="Hyperlink"/>
            <w:sz w:val="20"/>
            <w:szCs w:val="20"/>
          </w:rPr>
          <w:t>https://www.frontiersin.org/articles/10.3389/fpls.2018.01819/full</w:t>
        </w:r>
      </w:hyperlink>
    </w:p>
    <w:p w14:paraId="55D1F6F1" w14:textId="77777777" w:rsidR="000C502B" w:rsidRDefault="000C502B" w:rsidP="00820CF4"/>
    <w:p w14:paraId="4966F0B9" w14:textId="77777777" w:rsidR="000C502B" w:rsidRDefault="000C502B" w:rsidP="00820CF4"/>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7EAD61" w15:done="0"/>
  <w15:commentEx w15:paraId="06E37B86" w15:done="0"/>
  <w15:commentEx w15:paraId="67C75632" w15:done="0"/>
  <w15:commentEx w15:paraId="5F0C47ED" w15:done="0"/>
  <w15:commentEx w15:paraId="7FA25671" w15:done="0"/>
  <w15:commentEx w15:paraId="31E3E454" w15:done="0"/>
  <w15:commentEx w15:paraId="682DE404" w15:done="0"/>
  <w15:commentEx w15:paraId="2DCFADD9" w15:done="0"/>
  <w15:commentEx w15:paraId="05407F51" w15:done="0"/>
  <w15:commentEx w15:paraId="10BD6777" w15:done="0"/>
  <w15:commentEx w15:paraId="1C508EB0" w15:done="0"/>
  <w15:commentEx w15:paraId="2AEB753A" w15:done="0"/>
  <w15:commentEx w15:paraId="438544A6" w15:done="0"/>
  <w15:commentEx w15:paraId="66F5B751" w15:done="0"/>
  <w15:commentEx w15:paraId="4966F0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0338402" w16cex:dateUtc="2023-10-26T20:20:00Z"/>
  <w16cex:commentExtensible w16cex:durableId="48155F99" w16cex:dateUtc="2023-10-26T20:24:00Z"/>
  <w16cex:commentExtensible w16cex:durableId="27703C28" w16cex:dateUtc="2023-10-26T20:24:00Z"/>
  <w16cex:commentExtensible w16cex:durableId="6C4DAA3F" w16cex:dateUtc="2023-10-26T20:30:00Z"/>
  <w16cex:commentExtensible w16cex:durableId="4547435E" w16cex:dateUtc="2023-10-26T20:28:00Z"/>
  <w16cex:commentExtensible w16cex:durableId="4356D9B7" w16cex:dateUtc="2023-10-26T20:36:00Z"/>
  <w16cex:commentExtensible w16cex:durableId="2BD350B6" w16cex:dateUtc="2023-10-26T20:31:00Z"/>
  <w16cex:commentExtensible w16cex:durableId="7CA2C22B" w16cex:dateUtc="2023-10-26T20:38:00Z"/>
  <w16cex:commentExtensible w16cex:durableId="5F3B9740" w16cex:dateUtc="2023-10-26T20:41:00Z"/>
  <w16cex:commentExtensible w16cex:durableId="3B3CF48B" w16cex:dateUtc="2023-10-26T20:43:00Z"/>
  <w16cex:commentExtensible w16cex:durableId="2ABE7A79" w16cex:dateUtc="2023-10-26T20:50:00Z"/>
  <w16cex:commentExtensible w16cex:durableId="46321B47" w16cex:dateUtc="2023-10-26T20:47:00Z"/>
  <w16cex:commentExtensible w16cex:durableId="62A78A0E" w16cex:dateUtc="2023-10-26T20:51:00Z"/>
  <w16cex:commentExtensible w16cex:durableId="298F7473" w16cex:dateUtc="2023-10-26T20:53:00Z"/>
  <w16cex:commentExtensible w16cex:durableId="463F6C9B" w16cex:dateUtc="2023-10-2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7EAD61" w16cid:durableId="70338402"/>
  <w16cid:commentId w16cid:paraId="06E37B86" w16cid:durableId="48155F99"/>
  <w16cid:commentId w16cid:paraId="67C75632" w16cid:durableId="27703C28"/>
  <w16cid:commentId w16cid:paraId="5F0C47ED" w16cid:durableId="6C4DAA3F"/>
  <w16cid:commentId w16cid:paraId="7FA25671" w16cid:durableId="4547435E"/>
  <w16cid:commentId w16cid:paraId="31E3E454" w16cid:durableId="4356D9B7"/>
  <w16cid:commentId w16cid:paraId="682DE404" w16cid:durableId="2BD350B6"/>
  <w16cid:commentId w16cid:paraId="2DCFADD9" w16cid:durableId="7CA2C22B"/>
  <w16cid:commentId w16cid:paraId="05407F51" w16cid:durableId="5F3B9740"/>
  <w16cid:commentId w16cid:paraId="10BD6777" w16cid:durableId="3B3CF48B"/>
  <w16cid:commentId w16cid:paraId="1C508EB0" w16cid:durableId="2ABE7A79"/>
  <w16cid:commentId w16cid:paraId="2AEB753A" w16cid:durableId="46321B47"/>
  <w16cid:commentId w16cid:paraId="438544A6" w16cid:durableId="62A78A0E"/>
  <w16cid:commentId w16cid:paraId="66F5B751" w16cid:durableId="298F7473"/>
  <w16cid:commentId w16cid:paraId="4966F0B9" w16cid:durableId="463F6C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1A1A6" w14:textId="77777777" w:rsidR="00846547" w:rsidRDefault="00846547" w:rsidP="00B76CBA">
      <w:r>
        <w:separator/>
      </w:r>
    </w:p>
  </w:endnote>
  <w:endnote w:type="continuationSeparator" w:id="0">
    <w:p w14:paraId="5FE35E60" w14:textId="77777777" w:rsidR="00846547" w:rsidRDefault="00846547" w:rsidP="00B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74068" w14:textId="77777777" w:rsidR="00846547" w:rsidRDefault="00846547" w:rsidP="00B76CBA">
      <w:r>
        <w:separator/>
      </w:r>
    </w:p>
  </w:footnote>
  <w:footnote w:type="continuationSeparator" w:id="0">
    <w:p w14:paraId="5C5AF715" w14:textId="77777777" w:rsidR="00846547" w:rsidRDefault="00846547" w:rsidP="00B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73D0E"/>
    <w:multiLevelType w:val="hybridMultilevel"/>
    <w:tmpl w:val="DB7C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0653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erik Baumgarten">
    <w15:presenceInfo w15:providerId="Windows Live" w15:userId="8bae8953649a67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7"/>
    <w:rsid w:val="000009D9"/>
    <w:rsid w:val="00001A15"/>
    <w:rsid w:val="00017637"/>
    <w:rsid w:val="000B4132"/>
    <w:rsid w:val="000C502B"/>
    <w:rsid w:val="000E7FC6"/>
    <w:rsid w:val="00211F6F"/>
    <w:rsid w:val="002168AF"/>
    <w:rsid w:val="0039770A"/>
    <w:rsid w:val="0045212A"/>
    <w:rsid w:val="00502804"/>
    <w:rsid w:val="00586B62"/>
    <w:rsid w:val="005A44DE"/>
    <w:rsid w:val="005F7C18"/>
    <w:rsid w:val="006A03F2"/>
    <w:rsid w:val="00703739"/>
    <w:rsid w:val="00714313"/>
    <w:rsid w:val="008170CC"/>
    <w:rsid w:val="00846547"/>
    <w:rsid w:val="00862DE9"/>
    <w:rsid w:val="00884A45"/>
    <w:rsid w:val="008E4AF4"/>
    <w:rsid w:val="009A411A"/>
    <w:rsid w:val="00A15198"/>
    <w:rsid w:val="00B76CBA"/>
    <w:rsid w:val="00BD4EC3"/>
    <w:rsid w:val="00C5105E"/>
    <w:rsid w:val="00CC1312"/>
    <w:rsid w:val="00D950B5"/>
    <w:rsid w:val="00DE1308"/>
    <w:rsid w:val="00DE38DF"/>
    <w:rsid w:val="00E443D9"/>
    <w:rsid w:val="00EA6C9E"/>
    <w:rsid w:val="00ED0A8E"/>
    <w:rsid w:val="00F903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75CF2B"/>
  <w15:chartTrackingRefBased/>
  <w15:docId w15:val="{771AFF86-EB7E-A648-91DD-D18424CC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51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519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9770A"/>
    <w:rPr>
      <w:sz w:val="16"/>
      <w:szCs w:val="16"/>
    </w:rPr>
  </w:style>
  <w:style w:type="paragraph" w:styleId="CommentText">
    <w:name w:val="annotation text"/>
    <w:basedOn w:val="Normal"/>
    <w:link w:val="CommentTextChar"/>
    <w:uiPriority w:val="99"/>
    <w:semiHidden/>
    <w:unhideWhenUsed/>
    <w:rsid w:val="0039770A"/>
    <w:rPr>
      <w:sz w:val="20"/>
      <w:szCs w:val="20"/>
    </w:rPr>
  </w:style>
  <w:style w:type="character" w:customStyle="1" w:styleId="CommentTextChar">
    <w:name w:val="Comment Text Char"/>
    <w:basedOn w:val="DefaultParagraphFont"/>
    <w:link w:val="CommentText"/>
    <w:uiPriority w:val="99"/>
    <w:semiHidden/>
    <w:rsid w:val="0039770A"/>
    <w:rPr>
      <w:sz w:val="20"/>
      <w:szCs w:val="20"/>
    </w:rPr>
  </w:style>
  <w:style w:type="paragraph" w:styleId="CommentSubject">
    <w:name w:val="annotation subject"/>
    <w:basedOn w:val="CommentText"/>
    <w:next w:val="CommentText"/>
    <w:link w:val="CommentSubjectChar"/>
    <w:uiPriority w:val="99"/>
    <w:semiHidden/>
    <w:unhideWhenUsed/>
    <w:rsid w:val="0039770A"/>
    <w:rPr>
      <w:b/>
      <w:bCs/>
    </w:rPr>
  </w:style>
  <w:style w:type="character" w:customStyle="1" w:styleId="CommentSubjectChar">
    <w:name w:val="Comment Subject Char"/>
    <w:basedOn w:val="CommentTextChar"/>
    <w:link w:val="CommentSubject"/>
    <w:uiPriority w:val="99"/>
    <w:semiHidden/>
    <w:rsid w:val="0039770A"/>
    <w:rPr>
      <w:b/>
      <w:bCs/>
      <w:sz w:val="20"/>
      <w:szCs w:val="20"/>
    </w:rPr>
  </w:style>
  <w:style w:type="paragraph" w:styleId="ListParagraph">
    <w:name w:val="List Paragraph"/>
    <w:basedOn w:val="Normal"/>
    <w:uiPriority w:val="34"/>
    <w:qFormat/>
    <w:rsid w:val="00F90309"/>
    <w:pPr>
      <w:ind w:left="720"/>
      <w:contextualSpacing/>
    </w:pPr>
  </w:style>
  <w:style w:type="paragraph" w:styleId="FootnoteText">
    <w:name w:val="footnote text"/>
    <w:basedOn w:val="Normal"/>
    <w:link w:val="FootnoteTextChar"/>
    <w:uiPriority w:val="99"/>
    <w:semiHidden/>
    <w:unhideWhenUsed/>
    <w:rsid w:val="00B76CBA"/>
    <w:rPr>
      <w:sz w:val="20"/>
      <w:szCs w:val="20"/>
    </w:rPr>
  </w:style>
  <w:style w:type="character" w:customStyle="1" w:styleId="FootnoteTextChar">
    <w:name w:val="Footnote Text Char"/>
    <w:basedOn w:val="DefaultParagraphFont"/>
    <w:link w:val="FootnoteText"/>
    <w:uiPriority w:val="99"/>
    <w:semiHidden/>
    <w:rsid w:val="00B76CBA"/>
    <w:rPr>
      <w:sz w:val="20"/>
      <w:szCs w:val="20"/>
    </w:rPr>
  </w:style>
  <w:style w:type="character" w:styleId="FootnoteReference">
    <w:name w:val="footnote reference"/>
    <w:basedOn w:val="DefaultParagraphFont"/>
    <w:uiPriority w:val="99"/>
    <w:semiHidden/>
    <w:unhideWhenUsed/>
    <w:rsid w:val="00B76CBA"/>
    <w:rPr>
      <w:vertAlign w:val="superscript"/>
    </w:rPr>
  </w:style>
  <w:style w:type="paragraph" w:styleId="Bibliography">
    <w:name w:val="Bibliography"/>
    <w:basedOn w:val="Normal"/>
    <w:next w:val="Normal"/>
    <w:uiPriority w:val="37"/>
    <w:unhideWhenUsed/>
    <w:rsid w:val="006A03F2"/>
    <w:pPr>
      <w:tabs>
        <w:tab w:val="left" w:pos="260"/>
      </w:tabs>
      <w:spacing w:after="240"/>
      <w:ind w:left="264" w:hanging="264"/>
    </w:pPr>
  </w:style>
  <w:style w:type="paragraph" w:styleId="Revision">
    <w:name w:val="Revision"/>
    <w:hidden/>
    <w:uiPriority w:val="99"/>
    <w:semiHidden/>
    <w:rsid w:val="00862DE9"/>
  </w:style>
  <w:style w:type="character" w:styleId="Hyperlink">
    <w:name w:val="Hyperlink"/>
    <w:basedOn w:val="DefaultParagraphFont"/>
    <w:uiPriority w:val="99"/>
    <w:unhideWhenUsed/>
    <w:rsid w:val="000C502B"/>
    <w:rPr>
      <w:color w:val="0563C1" w:themeColor="hyperlink"/>
      <w:u w:val="single"/>
    </w:rPr>
  </w:style>
  <w:style w:type="character" w:styleId="UnresolvedMention">
    <w:name w:val="Unresolved Mention"/>
    <w:basedOn w:val="DefaultParagraphFont"/>
    <w:uiPriority w:val="99"/>
    <w:semiHidden/>
    <w:unhideWhenUsed/>
    <w:rsid w:val="000C5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93/treephys/tpac028" TargetMode="External"/><Relationship Id="rId2" Type="http://schemas.openxmlformats.org/officeDocument/2006/relationships/hyperlink" Target="https://doi.org/10.1002/jpln.201500392" TargetMode="External"/><Relationship Id="rId1" Type="http://schemas.openxmlformats.org/officeDocument/2006/relationships/hyperlink" Target="https://link.springer.com/article/10.1007/s00442-006-0625-7" TargetMode="External"/><Relationship Id="rId5" Type="http://schemas.openxmlformats.org/officeDocument/2006/relationships/hyperlink" Target="https://www.frontiersin.org/articles/10.3389/fpls.2018.01819/full" TargetMode="External"/><Relationship Id="rId4" Type="http://schemas.openxmlformats.org/officeDocument/2006/relationships/hyperlink" Target="https://link.springer.com/article/10.1007/s00468-010-0509-7"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3106</Words>
  <Characters>17709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Rouleau-Desrochers, Christophe</dc:creator>
  <cp:keywords/>
  <dc:description/>
  <cp:lastModifiedBy>Frederik Baumgarten</cp:lastModifiedBy>
  <cp:revision>2</cp:revision>
  <dcterms:created xsi:type="dcterms:W3CDTF">2023-10-26T21:08:00Z</dcterms:created>
  <dcterms:modified xsi:type="dcterms:W3CDTF">2023-10-26T21:08:00Z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id="NErHbBEt"/&gt;&lt;style id="http://www.zotero.org/styles/american-medical-association" hasBibliography="1" bibliographyStyleHasBeenSet="1"/&gt;&lt;prefs&gt;&lt;pref name="fieldType" value="Field"/&gt;&lt;/prefs&gt;&lt;/data&gt;</vt:lpwstr>
  </property>
</Properties>
</file>